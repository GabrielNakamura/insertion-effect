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C5E06" w14:textId="27B3A2C1" w:rsidR="60DB6F42" w:rsidRDefault="60DB6F42" w:rsidP="60DB6F42">
      <w:pPr>
        <w:spacing w:line="480" w:lineRule="auto"/>
        <w:rPr>
          <w:rFonts w:ascii="Times New Roman" w:hAnsi="Times New Roman" w:cs="Times New Roman"/>
          <w:b/>
          <w:bCs/>
          <w:lang w:val="pt-BR"/>
        </w:rPr>
      </w:pPr>
      <w:r w:rsidRPr="60DB6F42">
        <w:rPr>
          <w:rFonts w:ascii="Times New Roman" w:hAnsi="Times New Roman" w:cs="Times New Roman"/>
          <w:b/>
          <w:bCs/>
          <w:lang w:val="pt-BR"/>
        </w:rPr>
        <w:t>Press release</w:t>
      </w:r>
    </w:p>
    <w:p w14:paraId="43769BE3" w14:textId="51B3C3D6" w:rsidR="60DB6F42" w:rsidRDefault="60DB6F42" w:rsidP="60DB6F42">
      <w:pPr>
        <w:spacing w:line="480" w:lineRule="auto"/>
        <w:rPr>
          <w:rFonts w:ascii="Times New Roman" w:hAnsi="Times New Roman" w:cs="Times New Roman"/>
          <w:b/>
          <w:bCs/>
          <w:lang w:val="pt-BR"/>
        </w:rPr>
      </w:pPr>
      <w:r w:rsidRPr="60DB6F42">
        <w:rPr>
          <w:rFonts w:ascii="Times New Roman" w:hAnsi="Times New Roman" w:cs="Times New Roman"/>
          <w:b/>
          <w:bCs/>
          <w:lang w:val="pt-BR"/>
        </w:rPr>
        <w:t>Seguindo essas dicas:</w:t>
      </w:r>
    </w:p>
    <w:p w14:paraId="2043801A" w14:textId="4DF33672" w:rsidR="60DB6F42" w:rsidRDefault="00385FF0" w:rsidP="60DB6F42">
      <w:pPr>
        <w:spacing w:line="480" w:lineRule="auto"/>
        <w:rPr>
          <w:rFonts w:ascii="Times New Roman" w:hAnsi="Times New Roman" w:cs="Times New Roman"/>
          <w:b/>
          <w:bCs/>
          <w:lang w:val="pt-BR"/>
        </w:rPr>
      </w:pPr>
      <w:r>
        <w:fldChar w:fldCharType="begin"/>
      </w:r>
      <w:r w:rsidRPr="00385FF0">
        <w:rPr>
          <w:lang w:val="pt-BR"/>
          <w:rPrChange w:id="0" w:author="Aline Richter" w:date="2021-11-22T12:34:00Z">
            <w:rPr/>
          </w:rPrChange>
        </w:rPr>
        <w:instrText xml:space="preserve"> HYPERLINK "https://humanas.blog.scielo.org/sobre/instrucoes-press-release/" \h </w:instrText>
      </w:r>
      <w:r>
        <w:fldChar w:fldCharType="separate"/>
      </w:r>
      <w:r w:rsidR="60DB6F42" w:rsidRPr="60DB6F42">
        <w:rPr>
          <w:rStyle w:val="Hyperlink"/>
          <w:rFonts w:ascii="Times New Roman" w:hAnsi="Times New Roman" w:cs="Times New Roman"/>
          <w:b/>
          <w:bCs/>
          <w:lang w:val="pt-BR"/>
        </w:rPr>
        <w:t>https://humanas.blog.scielo.org/sobre/instrucoes-press-release/</w:t>
      </w:r>
      <w:r>
        <w:rPr>
          <w:rStyle w:val="Hyperlink"/>
          <w:rFonts w:ascii="Times New Roman" w:hAnsi="Times New Roman" w:cs="Times New Roman"/>
          <w:b/>
          <w:bCs/>
          <w:lang w:val="pt-BR"/>
        </w:rPr>
        <w:fldChar w:fldCharType="end"/>
      </w:r>
    </w:p>
    <w:p w14:paraId="6603D9BE" w14:textId="06B88980" w:rsidR="60DB6F42" w:rsidRDefault="00385FF0" w:rsidP="60DB6F42">
      <w:pPr>
        <w:spacing w:line="480" w:lineRule="auto"/>
        <w:rPr>
          <w:rFonts w:ascii="Times New Roman" w:hAnsi="Times New Roman" w:cs="Times New Roman"/>
          <w:b/>
          <w:bCs/>
          <w:lang w:val="pt-BR"/>
        </w:rPr>
      </w:pPr>
      <w:r>
        <w:fldChar w:fldCharType="begin"/>
      </w:r>
      <w:r w:rsidRPr="00385FF0">
        <w:rPr>
          <w:lang w:val="pt-BR"/>
          <w:rPrChange w:id="1" w:author="Aline Richter" w:date="2021-11-22T12:34:00Z">
            <w:rPr/>
          </w:rPrChange>
        </w:rPr>
        <w:instrText xml:space="preserve"> HYPERLINK "https://neilpatel.com/br/blog/press-release/" \h </w:instrText>
      </w:r>
      <w:r>
        <w:fldChar w:fldCharType="separate"/>
      </w:r>
      <w:r w:rsidR="01F2D585" w:rsidRPr="01F2D585">
        <w:rPr>
          <w:rStyle w:val="Hyperlink"/>
          <w:rFonts w:ascii="Times New Roman" w:hAnsi="Times New Roman" w:cs="Times New Roman"/>
          <w:b/>
          <w:bCs/>
          <w:lang w:val="pt-BR"/>
        </w:rPr>
        <w:t>https://neilpatel.com/br/blog/press-release/</w:t>
      </w:r>
      <w:r>
        <w:rPr>
          <w:rStyle w:val="Hyperlink"/>
          <w:rFonts w:ascii="Times New Roman" w:hAnsi="Times New Roman" w:cs="Times New Roman"/>
          <w:b/>
          <w:bCs/>
          <w:lang w:val="pt-BR"/>
        </w:rPr>
        <w:fldChar w:fldCharType="end"/>
      </w:r>
    </w:p>
    <w:p w14:paraId="5849ED4D" w14:textId="4CD36709" w:rsidR="01F2D585" w:rsidRDefault="01F2D585" w:rsidP="01F2D585">
      <w:pPr>
        <w:spacing w:line="480" w:lineRule="auto"/>
        <w:rPr>
          <w:rFonts w:ascii="Times New Roman" w:hAnsi="Times New Roman" w:cs="Times New Roman"/>
          <w:lang w:val="pt-BR"/>
        </w:rPr>
      </w:pPr>
      <w:r w:rsidRPr="01F2D585">
        <w:rPr>
          <w:rFonts w:ascii="Times New Roman" w:hAnsi="Times New Roman" w:cs="Times New Roman"/>
          <w:lang w:val="pt-BR"/>
        </w:rPr>
        <w:t xml:space="preserve">Uma colaboração de pesquisadores da UFRGS e UFRJ desenvolveu um </w:t>
      </w:r>
      <w:del w:id="2" w:author="Aline Richter" w:date="2021-11-22T10:50:00Z">
        <w:r w:rsidRPr="01F2D585" w:rsidDel="00B24897">
          <w:rPr>
            <w:rFonts w:ascii="Times New Roman" w:hAnsi="Times New Roman" w:cs="Times New Roman"/>
            <w:lang w:val="pt-BR"/>
          </w:rPr>
          <w:delText>programa de computador</w:delText>
        </w:r>
      </w:del>
      <w:ins w:id="3" w:author="Aline Richter" w:date="2021-11-22T10:50:00Z">
        <w:r w:rsidR="00B24897">
          <w:rPr>
            <w:rFonts w:ascii="Times New Roman" w:hAnsi="Times New Roman" w:cs="Times New Roman"/>
            <w:lang w:val="pt-BR"/>
          </w:rPr>
          <w:t>con</w:t>
        </w:r>
      </w:ins>
      <w:ins w:id="4" w:author="Aline Richter" w:date="2021-11-22T10:51:00Z">
        <w:r w:rsidR="00B24897">
          <w:rPr>
            <w:rFonts w:ascii="Times New Roman" w:hAnsi="Times New Roman" w:cs="Times New Roman"/>
            <w:lang w:val="pt-BR"/>
          </w:rPr>
          <w:t xml:space="preserve">junto de ferramentas </w:t>
        </w:r>
        <w:r w:rsidR="00015939">
          <w:rPr>
            <w:rFonts w:ascii="Times New Roman" w:hAnsi="Times New Roman" w:cs="Times New Roman"/>
            <w:lang w:val="pt-BR"/>
          </w:rPr>
          <w:t>computacionais</w:t>
        </w:r>
      </w:ins>
      <w:r w:rsidRPr="01F2D585">
        <w:rPr>
          <w:rFonts w:ascii="Times New Roman" w:hAnsi="Times New Roman" w:cs="Times New Roman"/>
          <w:lang w:val="pt-BR"/>
        </w:rPr>
        <w:t xml:space="preserve"> capaz de gerar hipóteses filogenéticas para todos os peixes da Terra. </w:t>
      </w:r>
      <w:del w:id="5" w:author="Aline Richter" w:date="2021-11-22T10:51:00Z">
        <w:r w:rsidRPr="01F2D585" w:rsidDel="00B35375">
          <w:rPr>
            <w:rFonts w:ascii="Times New Roman" w:hAnsi="Times New Roman" w:cs="Times New Roman"/>
            <w:lang w:val="pt-BR"/>
          </w:rPr>
          <w:delText>O programa</w:delText>
        </w:r>
      </w:del>
      <w:ins w:id="6" w:author="Aline Richter" w:date="2021-11-22T10:52:00Z">
        <w:r w:rsidR="00B35375">
          <w:rPr>
            <w:rFonts w:ascii="Times New Roman" w:hAnsi="Times New Roman" w:cs="Times New Roman"/>
            <w:lang w:val="pt-BR"/>
          </w:rPr>
          <w:t>E</w:t>
        </w:r>
      </w:ins>
      <w:ins w:id="7" w:author="Aline Richter" w:date="2021-11-22T10:51:00Z">
        <w:r w:rsidR="00B35375">
          <w:rPr>
            <w:rFonts w:ascii="Times New Roman" w:hAnsi="Times New Roman" w:cs="Times New Roman"/>
            <w:lang w:val="pt-BR"/>
          </w:rPr>
          <w:t>ssas ferramentas</w:t>
        </w:r>
      </w:ins>
      <w:r w:rsidRPr="01F2D585">
        <w:rPr>
          <w:rFonts w:ascii="Times New Roman" w:hAnsi="Times New Roman" w:cs="Times New Roman"/>
          <w:lang w:val="pt-BR"/>
        </w:rPr>
        <w:t>, apresentad</w:t>
      </w:r>
      <w:ins w:id="8" w:author="Aline Richter" w:date="2021-11-22T10:52:00Z">
        <w:r w:rsidR="00B35375">
          <w:rPr>
            <w:rFonts w:ascii="Times New Roman" w:hAnsi="Times New Roman" w:cs="Times New Roman"/>
            <w:lang w:val="pt-BR"/>
          </w:rPr>
          <w:t>as</w:t>
        </w:r>
      </w:ins>
      <w:del w:id="9" w:author="Aline Richter" w:date="2021-11-22T10:52:00Z">
        <w:r w:rsidRPr="01F2D585" w:rsidDel="00B35375">
          <w:rPr>
            <w:rFonts w:ascii="Times New Roman" w:hAnsi="Times New Roman" w:cs="Times New Roman"/>
            <w:lang w:val="pt-BR"/>
          </w:rPr>
          <w:delText>o</w:delText>
        </w:r>
      </w:del>
      <w:r w:rsidRPr="01F2D585">
        <w:rPr>
          <w:rFonts w:ascii="Times New Roman" w:hAnsi="Times New Roman" w:cs="Times New Roman"/>
          <w:lang w:val="pt-BR"/>
        </w:rPr>
        <w:t xml:space="preserve"> na segunda semana de novembro na revista </w:t>
      </w:r>
      <w:proofErr w:type="spellStart"/>
      <w:r w:rsidRPr="01F2D585">
        <w:rPr>
          <w:rFonts w:ascii="Times New Roman" w:hAnsi="Times New Roman" w:cs="Times New Roman"/>
          <w:lang w:val="pt-BR"/>
        </w:rPr>
        <w:t>Ecological</w:t>
      </w:r>
      <w:proofErr w:type="spellEnd"/>
      <w:r w:rsidRPr="01F2D585">
        <w:rPr>
          <w:rFonts w:ascii="Times New Roman" w:hAnsi="Times New Roman" w:cs="Times New Roman"/>
          <w:lang w:val="pt-BR"/>
        </w:rPr>
        <w:t xml:space="preserve"> </w:t>
      </w:r>
      <w:proofErr w:type="spellStart"/>
      <w:r w:rsidRPr="01F2D585">
        <w:rPr>
          <w:rFonts w:ascii="Times New Roman" w:hAnsi="Times New Roman" w:cs="Times New Roman"/>
          <w:lang w:val="pt-BR"/>
        </w:rPr>
        <w:t>Informatics</w:t>
      </w:r>
      <w:proofErr w:type="spellEnd"/>
      <w:r w:rsidRPr="01F2D585">
        <w:rPr>
          <w:rFonts w:ascii="Times New Roman" w:hAnsi="Times New Roman" w:cs="Times New Roman"/>
          <w:lang w:val="pt-BR"/>
        </w:rPr>
        <w:t xml:space="preserve">, </w:t>
      </w:r>
      <w:del w:id="10" w:author="Aline Richter" w:date="2021-11-22T10:53:00Z">
        <w:r w:rsidRPr="01F2D585" w:rsidDel="00B35375">
          <w:rPr>
            <w:rFonts w:ascii="Times New Roman" w:hAnsi="Times New Roman" w:cs="Times New Roman"/>
            <w:lang w:val="pt-BR"/>
          </w:rPr>
          <w:delText>utiliza ferramentas computacionais avançadas</w:delText>
        </w:r>
      </w:del>
      <w:ins w:id="11" w:author="Aline Richter" w:date="2021-11-22T10:53:00Z">
        <w:r w:rsidR="00B35375">
          <w:rPr>
            <w:rFonts w:ascii="Times New Roman" w:hAnsi="Times New Roman" w:cs="Times New Roman"/>
            <w:lang w:val="pt-BR"/>
          </w:rPr>
          <w:t>permitem a construção de</w:t>
        </w:r>
        <w:r w:rsidR="007D7C67">
          <w:rPr>
            <w:rFonts w:ascii="Times New Roman" w:hAnsi="Times New Roman" w:cs="Times New Roman"/>
            <w:lang w:val="pt-BR"/>
          </w:rPr>
          <w:t xml:space="preserve"> hipóteses filogenéticas</w:t>
        </w:r>
      </w:ins>
      <w:ins w:id="12" w:author="Aline Richter" w:date="2021-11-22T10:55:00Z">
        <w:r w:rsidR="00B36E05">
          <w:rPr>
            <w:rFonts w:ascii="Times New Roman" w:hAnsi="Times New Roman" w:cs="Times New Roman"/>
            <w:lang w:val="pt-BR"/>
          </w:rPr>
          <w:t xml:space="preserve"> a</w:t>
        </w:r>
      </w:ins>
      <w:ins w:id="13" w:author="Aline Richter" w:date="2021-11-22T10:56:00Z">
        <w:r w:rsidR="00B36E05">
          <w:rPr>
            <w:rFonts w:ascii="Times New Roman" w:hAnsi="Times New Roman" w:cs="Times New Roman"/>
            <w:lang w:val="pt-BR"/>
          </w:rPr>
          <w:t xml:space="preserve"> partir de uma lista</w:t>
        </w:r>
        <w:r w:rsidR="00E16FA4">
          <w:rPr>
            <w:rFonts w:ascii="Times New Roman" w:hAnsi="Times New Roman" w:cs="Times New Roman"/>
            <w:lang w:val="pt-BR"/>
          </w:rPr>
          <w:t xml:space="preserve"> de espécies de peixes, </w:t>
        </w:r>
      </w:ins>
      <w:ins w:id="14" w:author="Aline Richter" w:date="2021-11-22T10:58:00Z">
        <w:r w:rsidR="001B32C2">
          <w:rPr>
            <w:rFonts w:ascii="Times New Roman" w:hAnsi="Times New Roman" w:cs="Times New Roman"/>
            <w:lang w:val="pt-BR"/>
          </w:rPr>
          <w:t>cruzando a</w:t>
        </w:r>
      </w:ins>
      <w:ins w:id="15" w:author="Aline Richter" w:date="2021-11-22T10:57:00Z">
        <w:r w:rsidR="005F5D3F">
          <w:rPr>
            <w:rFonts w:ascii="Times New Roman" w:hAnsi="Times New Roman" w:cs="Times New Roman"/>
            <w:lang w:val="pt-BR"/>
          </w:rPr>
          <w:t xml:space="preserve"> informação fornecida pelo usuário com checagens em</w:t>
        </w:r>
      </w:ins>
      <w:del w:id="16" w:author="Aline Richter" w:date="2021-11-22T10:53:00Z">
        <w:r w:rsidRPr="01F2D585" w:rsidDel="007D7C67">
          <w:rPr>
            <w:rFonts w:ascii="Times New Roman" w:hAnsi="Times New Roman" w:cs="Times New Roman"/>
            <w:lang w:val="pt-BR"/>
          </w:rPr>
          <w:delText xml:space="preserve"> e</w:delText>
        </w:r>
      </w:del>
      <w:r w:rsidRPr="01F2D585">
        <w:rPr>
          <w:rFonts w:ascii="Times New Roman" w:hAnsi="Times New Roman" w:cs="Times New Roman"/>
          <w:lang w:val="pt-BR"/>
        </w:rPr>
        <w:t xml:space="preserve"> </w:t>
      </w:r>
      <w:ins w:id="17" w:author="Aline Richter" w:date="2021-11-22T10:55:00Z">
        <w:r w:rsidR="00B36E05">
          <w:rPr>
            <w:rFonts w:ascii="Times New Roman" w:hAnsi="Times New Roman" w:cs="Times New Roman"/>
            <w:lang w:val="pt-BR"/>
          </w:rPr>
          <w:t xml:space="preserve">plataformas de </w:t>
        </w:r>
      </w:ins>
      <w:r w:rsidRPr="01F2D585">
        <w:rPr>
          <w:rFonts w:ascii="Times New Roman" w:hAnsi="Times New Roman" w:cs="Times New Roman"/>
          <w:lang w:val="pt-BR"/>
        </w:rPr>
        <w:t>dados abertos</w:t>
      </w:r>
      <w:del w:id="18" w:author="Aline Richter" w:date="2021-11-22T10:57:00Z">
        <w:r w:rsidRPr="01F2D585" w:rsidDel="005F5D3F">
          <w:rPr>
            <w:rFonts w:ascii="Times New Roman" w:hAnsi="Times New Roman" w:cs="Times New Roman"/>
            <w:lang w:val="pt-BR"/>
          </w:rPr>
          <w:delText xml:space="preserve"> para criar hipóteses filogenéticas apenas com uma lista de nomes científicos de peixes</w:delText>
        </w:r>
      </w:del>
      <w:r w:rsidRPr="01F2D585">
        <w:rPr>
          <w:rFonts w:ascii="Times New Roman" w:hAnsi="Times New Roman" w:cs="Times New Roman"/>
          <w:lang w:val="pt-BR"/>
        </w:rPr>
        <w:t xml:space="preserve">. </w:t>
      </w:r>
      <w:del w:id="19" w:author="Aline Richter" w:date="2021-11-22T10:59:00Z">
        <w:r w:rsidRPr="01F2D585" w:rsidDel="00347A84">
          <w:rPr>
            <w:rFonts w:ascii="Times New Roman" w:hAnsi="Times New Roman" w:cs="Times New Roman"/>
            <w:lang w:val="pt-BR"/>
          </w:rPr>
          <w:delText>O programa</w:delText>
        </w:r>
      </w:del>
      <w:ins w:id="20" w:author="Aline Richter" w:date="2021-11-22T10:59:00Z">
        <w:r w:rsidR="00347A84">
          <w:rPr>
            <w:rFonts w:ascii="Times New Roman" w:hAnsi="Times New Roman" w:cs="Times New Roman"/>
            <w:lang w:val="pt-BR"/>
          </w:rPr>
          <w:t>Esse conjunto de ferramentas</w:t>
        </w:r>
      </w:ins>
      <w:r w:rsidRPr="01F2D585">
        <w:rPr>
          <w:rFonts w:ascii="Times New Roman" w:hAnsi="Times New Roman" w:cs="Times New Roman"/>
          <w:lang w:val="pt-BR"/>
        </w:rPr>
        <w:t xml:space="preserve"> permitirá que cientistas aprofundem o conhecimento da evolução dos peixes.</w:t>
      </w:r>
    </w:p>
    <w:p w14:paraId="2D8150FC" w14:textId="759FC4B9" w:rsidR="60DB6F42" w:rsidRDefault="60DB6F42" w:rsidP="60DB6F42">
      <w:pPr>
        <w:spacing w:line="480" w:lineRule="auto"/>
        <w:rPr>
          <w:rFonts w:ascii="Times New Roman" w:hAnsi="Times New Roman" w:cs="Times New Roman"/>
          <w:lang w:val="pt-BR"/>
        </w:rPr>
      </w:pPr>
    </w:p>
    <w:p w14:paraId="19935F3E" w14:textId="0D7D8DEF" w:rsidR="60DB6F42" w:rsidRPr="00B24897" w:rsidRDefault="60DB6F42" w:rsidP="60DB6F42">
      <w:pPr>
        <w:spacing w:line="480" w:lineRule="auto"/>
        <w:rPr>
          <w:rFonts w:ascii="Times New Roman" w:hAnsi="Times New Roman" w:cs="Times New Roman"/>
        </w:rPr>
      </w:pPr>
      <w:proofErr w:type="spellStart"/>
      <w:r w:rsidRPr="00B24897">
        <w:rPr>
          <w:rFonts w:ascii="Times New Roman" w:hAnsi="Times New Roman" w:cs="Times New Roman"/>
        </w:rPr>
        <w:t>Artigo</w:t>
      </w:r>
      <w:proofErr w:type="spellEnd"/>
      <w:r w:rsidRPr="00B24897">
        <w:rPr>
          <w:rFonts w:ascii="Times New Roman" w:hAnsi="Times New Roman" w:cs="Times New Roman"/>
        </w:rPr>
        <w:t xml:space="preserve"> (In press): https://www.sciencedirect.com/science/article/abs/pii/S1574954121002727?via%3Dihub</w:t>
      </w:r>
    </w:p>
    <w:p w14:paraId="737E7580" w14:textId="070BA241" w:rsidR="60DB6F42" w:rsidRPr="00B24897" w:rsidRDefault="60DB6F42" w:rsidP="60DB6F42">
      <w:pPr>
        <w:spacing w:line="480" w:lineRule="auto"/>
        <w:rPr>
          <w:rFonts w:ascii="Times New Roman" w:hAnsi="Times New Roman" w:cs="Times New Roman"/>
        </w:rPr>
      </w:pPr>
    </w:p>
    <w:p w14:paraId="7935C739" w14:textId="27D19AD9" w:rsidR="60DB6F42" w:rsidRDefault="60DB6F42" w:rsidP="60DB6F42">
      <w:pPr>
        <w:spacing w:line="480" w:lineRule="auto"/>
        <w:rPr>
          <w:rFonts w:ascii="Times New Roman" w:hAnsi="Times New Roman" w:cs="Times New Roman"/>
          <w:lang w:val="pt-BR"/>
        </w:rPr>
      </w:pPr>
      <w:r w:rsidRPr="60DB6F42">
        <w:rPr>
          <w:rFonts w:ascii="Times New Roman" w:hAnsi="Times New Roman" w:cs="Times New Roman"/>
          <w:lang w:val="pt-BR"/>
        </w:rPr>
        <w:t>Informações sobre o assessor (e-mail da Mariana)</w:t>
      </w:r>
    </w:p>
    <w:p w14:paraId="0AB0CE45" w14:textId="3366F375" w:rsidR="60DB6F42" w:rsidRPr="00B24897" w:rsidRDefault="60DB6F42">
      <w:pPr>
        <w:rPr>
          <w:lang w:val="pt-BR"/>
        </w:rPr>
      </w:pPr>
      <w:r w:rsidRPr="60DB6F42">
        <w:rPr>
          <w:rFonts w:ascii="Arial" w:eastAsia="Arial" w:hAnsi="Arial" w:cs="Arial"/>
          <w:b/>
          <w:bCs/>
          <w:color w:val="222222"/>
          <w:lang w:val="pt-BR"/>
        </w:rPr>
        <w:t xml:space="preserve">A UFRJ tem </w:t>
      </w:r>
      <w:proofErr w:type="gramStart"/>
      <w:r w:rsidRPr="60DB6F42">
        <w:rPr>
          <w:rFonts w:ascii="Arial" w:eastAsia="Arial" w:hAnsi="Arial" w:cs="Arial"/>
          <w:b/>
          <w:bCs/>
          <w:color w:val="222222"/>
          <w:lang w:val="pt-BR"/>
        </w:rPr>
        <w:t>um  Assessor</w:t>
      </w:r>
      <w:proofErr w:type="gramEnd"/>
      <w:r w:rsidRPr="60DB6F42">
        <w:rPr>
          <w:rFonts w:ascii="Arial" w:eastAsia="Arial" w:hAnsi="Arial" w:cs="Arial"/>
          <w:b/>
          <w:bCs/>
          <w:color w:val="222222"/>
          <w:lang w:val="pt-BR"/>
        </w:rPr>
        <w:t xml:space="preserve"> de Imprensa, o Sidney Coutinho</w:t>
      </w:r>
      <w:r w:rsidRPr="60DB6F42">
        <w:rPr>
          <w:rFonts w:ascii="Arial" w:eastAsia="Arial" w:hAnsi="Arial" w:cs="Arial"/>
          <w:color w:val="222222"/>
          <w:lang w:val="pt-BR"/>
        </w:rPr>
        <w:t xml:space="preserve">: </w:t>
      </w:r>
      <w:r w:rsidR="00385FF0">
        <w:fldChar w:fldCharType="begin"/>
      </w:r>
      <w:r w:rsidR="00385FF0" w:rsidRPr="00385FF0">
        <w:rPr>
          <w:lang w:val="pt-BR"/>
          <w:rPrChange w:id="21" w:author="Aline Richter" w:date="2021-11-22T12:34:00Z">
            <w:rPr/>
          </w:rPrChange>
        </w:rPr>
        <w:instrText xml:space="preserve"> HYPERLINK "mailto:sidneycoutinho@reitoria.ufrj.br" \h </w:instrText>
      </w:r>
      <w:r w:rsidR="00385FF0">
        <w:fldChar w:fldCharType="separate"/>
      </w:r>
      <w:r w:rsidRPr="60DB6F42">
        <w:rPr>
          <w:rStyle w:val="Hyperlink"/>
          <w:rFonts w:ascii="Arial" w:eastAsia="Arial" w:hAnsi="Arial" w:cs="Arial"/>
          <w:lang w:val="pt-BR"/>
        </w:rPr>
        <w:t>sidneycoutinho@reitoria.ufrj.br</w:t>
      </w:r>
      <w:r w:rsidR="00385FF0">
        <w:rPr>
          <w:rStyle w:val="Hyperlink"/>
          <w:rFonts w:ascii="Arial" w:eastAsia="Arial" w:hAnsi="Arial" w:cs="Arial"/>
          <w:lang w:val="pt-BR"/>
        </w:rPr>
        <w:fldChar w:fldCharType="end"/>
      </w:r>
      <w:r w:rsidRPr="60DB6F42">
        <w:rPr>
          <w:rFonts w:ascii="Arial" w:eastAsia="Arial" w:hAnsi="Arial" w:cs="Arial"/>
          <w:color w:val="222222"/>
          <w:lang w:val="pt-BR"/>
        </w:rPr>
        <w:t xml:space="preserve">, (21) 98157-1003.  </w:t>
      </w:r>
    </w:p>
    <w:p w14:paraId="3DDCE6F1" w14:textId="2676D069" w:rsidR="60DB6F42" w:rsidRPr="00B24897" w:rsidRDefault="60DB6F42">
      <w:pPr>
        <w:rPr>
          <w:lang w:val="pt-BR"/>
        </w:rPr>
      </w:pPr>
      <w:r w:rsidRPr="60DB6F42">
        <w:rPr>
          <w:rFonts w:ascii="Arial" w:eastAsia="Arial" w:hAnsi="Arial" w:cs="Arial"/>
          <w:color w:val="222222"/>
          <w:lang w:val="pt-BR"/>
        </w:rPr>
        <w:t xml:space="preserve">Para os artigos com um potencial de interesse para a mídia é só escrever um Press Release do artigo e enviar para o Sidney que ele dispara para diversos jornais e canais de TV brasileiros de grande circulação, que entram em contato com o autor caso tenham interesse em fazer uma matéria. Ele às vezes também redige uma matéria diretamente no </w:t>
      </w:r>
      <w:r w:rsidR="00385FF0">
        <w:fldChar w:fldCharType="begin"/>
      </w:r>
      <w:r w:rsidR="00385FF0" w:rsidRPr="00385FF0">
        <w:rPr>
          <w:lang w:val="pt-BR"/>
          <w:rPrChange w:id="22" w:author="Aline Richter" w:date="2021-11-22T12:34:00Z">
            <w:rPr/>
          </w:rPrChange>
        </w:rPr>
        <w:instrText xml:space="preserve"> HYPERLINK "https://conexao.ufrj.br/" \h </w:instrText>
      </w:r>
      <w:r w:rsidR="00385FF0">
        <w:fldChar w:fldCharType="separate"/>
      </w:r>
      <w:r w:rsidRPr="60DB6F42">
        <w:rPr>
          <w:rStyle w:val="Hyperlink"/>
          <w:rFonts w:ascii="Arial" w:eastAsia="Arial" w:hAnsi="Arial" w:cs="Arial"/>
          <w:lang w:val="pt-BR"/>
        </w:rPr>
        <w:t>Conexão UFRJ</w:t>
      </w:r>
      <w:r w:rsidR="00385FF0">
        <w:rPr>
          <w:rStyle w:val="Hyperlink"/>
          <w:rFonts w:ascii="Arial" w:eastAsia="Arial" w:hAnsi="Arial" w:cs="Arial"/>
          <w:lang w:val="pt-BR"/>
        </w:rPr>
        <w:fldChar w:fldCharType="end"/>
      </w:r>
      <w:r w:rsidRPr="60DB6F42">
        <w:rPr>
          <w:rFonts w:ascii="Arial" w:eastAsia="Arial" w:hAnsi="Arial" w:cs="Arial"/>
          <w:color w:val="222222"/>
          <w:lang w:val="pt-BR"/>
        </w:rPr>
        <w:t xml:space="preserve">. </w:t>
      </w:r>
    </w:p>
    <w:p w14:paraId="4B298214" w14:textId="55402CA8" w:rsidR="60DB6F42" w:rsidRPr="00B24897" w:rsidRDefault="60DB6F42">
      <w:pPr>
        <w:rPr>
          <w:lang w:val="pt-BR"/>
        </w:rPr>
      </w:pPr>
      <w:r w:rsidRPr="60DB6F42">
        <w:rPr>
          <w:rFonts w:ascii="Arial" w:eastAsia="Arial" w:hAnsi="Arial" w:cs="Arial"/>
          <w:color w:val="222222"/>
          <w:lang w:val="pt-BR"/>
        </w:rPr>
        <w:t xml:space="preserve">Na internet encontramos dicas de como escrever o Press Release e o próprio Sidney dá uma olhada antes e sugere edições, se achar </w:t>
      </w:r>
      <w:proofErr w:type="gramStart"/>
      <w:r w:rsidRPr="60DB6F42">
        <w:rPr>
          <w:rFonts w:ascii="Arial" w:eastAsia="Arial" w:hAnsi="Arial" w:cs="Arial"/>
          <w:color w:val="222222"/>
          <w:lang w:val="pt-BR"/>
        </w:rPr>
        <w:t>preciso .</w:t>
      </w:r>
      <w:proofErr w:type="gramEnd"/>
    </w:p>
    <w:p w14:paraId="1115AC58" w14:textId="7164711D" w:rsidR="60DB6F42" w:rsidRDefault="60DB6F42" w:rsidP="60DB6F42">
      <w:pPr>
        <w:spacing w:line="480" w:lineRule="auto"/>
        <w:rPr>
          <w:rFonts w:ascii="Times New Roman" w:hAnsi="Times New Roman" w:cs="Times New Roman"/>
          <w:lang w:val="pt-BR"/>
        </w:rPr>
      </w:pPr>
    </w:p>
    <w:p w14:paraId="11752DB4" w14:textId="13FB58DF" w:rsidR="60DB6F42" w:rsidRDefault="60DB6F42" w:rsidP="60DB6F42">
      <w:pPr>
        <w:spacing w:line="480" w:lineRule="auto"/>
        <w:rPr>
          <w:rFonts w:ascii="Times New Roman" w:hAnsi="Times New Roman" w:cs="Times New Roman"/>
          <w:b/>
          <w:bCs/>
          <w:lang w:val="pt-BR"/>
        </w:rPr>
      </w:pPr>
      <w:proofErr w:type="spellStart"/>
      <w:r w:rsidRPr="60DB6F42">
        <w:rPr>
          <w:rFonts w:ascii="Times New Roman" w:hAnsi="Times New Roman" w:cs="Times New Roman"/>
          <w:b/>
          <w:bCs/>
          <w:lang w:val="pt-BR"/>
        </w:rPr>
        <w:t>Digest</w:t>
      </w:r>
      <w:proofErr w:type="spellEnd"/>
    </w:p>
    <w:p w14:paraId="5C504A51" w14:textId="0B2474B0" w:rsidR="00652D31" w:rsidRPr="007D1009" w:rsidDel="007B454B" w:rsidRDefault="00652D31" w:rsidP="007D1009">
      <w:pPr>
        <w:spacing w:line="480" w:lineRule="auto"/>
        <w:rPr>
          <w:del w:id="23" w:author="Aline Richter" w:date="2021-11-22T11:15:00Z"/>
          <w:rFonts w:ascii="Times New Roman" w:hAnsi="Times New Roman" w:cs="Times New Roman"/>
          <w:lang w:val="pt-BR"/>
        </w:rPr>
      </w:pPr>
      <w:r w:rsidRPr="007D1009">
        <w:rPr>
          <w:rFonts w:ascii="Times New Roman" w:hAnsi="Times New Roman" w:cs="Times New Roman"/>
          <w:lang w:val="pt-BR"/>
        </w:rPr>
        <w:t xml:space="preserve">Quem nunca se perguntou de onde vieram nossos pais, e nossos avós, e os pais de nossos avós? Conhecer </w:t>
      </w:r>
      <w:del w:id="24" w:author="Aline Richter" w:date="2021-11-22T11:01:00Z">
        <w:r w:rsidRPr="007D1009" w:rsidDel="00F2298C">
          <w:rPr>
            <w:rFonts w:ascii="Times New Roman" w:hAnsi="Times New Roman" w:cs="Times New Roman"/>
            <w:lang w:val="pt-BR"/>
          </w:rPr>
          <w:delText>a história da nossa</w:delText>
        </w:r>
      </w:del>
      <w:ins w:id="25" w:author="Aline Richter" w:date="2021-11-22T11:01:00Z">
        <w:r w:rsidR="00F2298C">
          <w:rPr>
            <w:rFonts w:ascii="Times New Roman" w:hAnsi="Times New Roman" w:cs="Times New Roman"/>
            <w:lang w:val="pt-BR"/>
          </w:rPr>
          <w:t>as origens da nossa</w:t>
        </w:r>
      </w:ins>
      <w:r w:rsidRPr="007D1009">
        <w:rPr>
          <w:rFonts w:ascii="Times New Roman" w:hAnsi="Times New Roman" w:cs="Times New Roman"/>
          <w:lang w:val="pt-BR"/>
        </w:rPr>
        <w:t xml:space="preserve"> família, além de nos proporcionar uma viagem ao passado</w:t>
      </w:r>
      <w:ins w:id="26" w:author="Aline Richter" w:date="2021-11-22T11:02:00Z">
        <w:r w:rsidR="008D594B">
          <w:rPr>
            <w:rFonts w:ascii="Times New Roman" w:hAnsi="Times New Roman" w:cs="Times New Roman"/>
            <w:lang w:val="pt-BR"/>
          </w:rPr>
          <w:t xml:space="preserve"> </w:t>
        </w:r>
      </w:ins>
      <w:del w:id="27" w:author="Aline Richter" w:date="2021-11-22T11:02:00Z">
        <w:r w:rsidRPr="007D1009" w:rsidDel="008D594B">
          <w:rPr>
            <w:rFonts w:ascii="Times New Roman" w:hAnsi="Times New Roman" w:cs="Times New Roman"/>
            <w:lang w:val="pt-BR"/>
          </w:rPr>
          <w:delText xml:space="preserve"> nos </w:delText>
        </w:r>
      </w:del>
      <w:r w:rsidRPr="007D1009">
        <w:rPr>
          <w:rFonts w:ascii="Times New Roman" w:hAnsi="Times New Roman" w:cs="Times New Roman"/>
          <w:lang w:val="pt-BR"/>
        </w:rPr>
        <w:t>possibilita entender um pouco sobre a nossa própria história</w:t>
      </w:r>
      <w:del w:id="28" w:author="Aline Richter" w:date="2021-11-22T11:03:00Z">
        <w:r w:rsidRPr="007D1009" w:rsidDel="008D594B">
          <w:rPr>
            <w:rFonts w:ascii="Times New Roman" w:hAnsi="Times New Roman" w:cs="Times New Roman"/>
            <w:lang w:val="pt-BR"/>
          </w:rPr>
          <w:delText xml:space="preserve">, por exemplo, por que estamos </w:delText>
        </w:r>
        <w:r w:rsidR="004D33B3" w:rsidRPr="007D1009" w:rsidDel="008D594B">
          <w:rPr>
            <w:rFonts w:ascii="Times New Roman" w:hAnsi="Times New Roman" w:cs="Times New Roman"/>
            <w:lang w:val="pt-BR"/>
          </w:rPr>
          <w:delText>onde</w:delText>
        </w:r>
        <w:r w:rsidRPr="007D1009" w:rsidDel="008D594B">
          <w:rPr>
            <w:rFonts w:ascii="Times New Roman" w:hAnsi="Times New Roman" w:cs="Times New Roman"/>
            <w:lang w:val="pt-BR"/>
          </w:rPr>
          <w:delText xml:space="preserve"> estamos hoje?</w:delText>
        </w:r>
      </w:del>
      <w:ins w:id="29" w:author="Aline Richter" w:date="2021-11-22T11:03:00Z">
        <w:r w:rsidR="008D594B">
          <w:rPr>
            <w:rFonts w:ascii="Times New Roman" w:hAnsi="Times New Roman" w:cs="Times New Roman"/>
            <w:lang w:val="pt-BR"/>
          </w:rPr>
          <w:t>.</w:t>
        </w:r>
      </w:ins>
      <w:r w:rsidRPr="007D1009">
        <w:rPr>
          <w:rFonts w:ascii="Times New Roman" w:hAnsi="Times New Roman" w:cs="Times New Roman"/>
          <w:lang w:val="pt-BR"/>
        </w:rPr>
        <w:t xml:space="preserve"> Nossos costumes, a </w:t>
      </w:r>
      <w:r w:rsidRPr="007D1009">
        <w:rPr>
          <w:rFonts w:ascii="Times New Roman" w:hAnsi="Times New Roman" w:cs="Times New Roman"/>
          <w:lang w:val="pt-BR"/>
        </w:rPr>
        <w:lastRenderedPageBreak/>
        <w:t>forma de nos alimentarmos, como nos relacionamos com as pessoas</w:t>
      </w:r>
      <w:del w:id="30" w:author="Aline Richter" w:date="2021-11-22T11:03:00Z">
        <w:r w:rsidRPr="007D1009" w:rsidDel="000A4F98">
          <w:rPr>
            <w:rFonts w:ascii="Times New Roman" w:hAnsi="Times New Roman" w:cs="Times New Roman"/>
            <w:lang w:val="pt-BR"/>
          </w:rPr>
          <w:delText>, alguns dos nossos gostos</w:delText>
        </w:r>
      </w:del>
      <w:ins w:id="31" w:author="Aline Richter" w:date="2021-11-22T11:03:00Z">
        <w:r w:rsidR="000A4F98">
          <w:rPr>
            <w:rFonts w:ascii="Times New Roman" w:hAnsi="Times New Roman" w:cs="Times New Roman"/>
            <w:lang w:val="pt-BR"/>
          </w:rPr>
          <w:t xml:space="preserve"> e o loca</w:t>
        </w:r>
      </w:ins>
      <w:ins w:id="32" w:author="Aline Richter" w:date="2021-11-22T11:04:00Z">
        <w:r w:rsidR="000A4F98">
          <w:rPr>
            <w:rFonts w:ascii="Times New Roman" w:hAnsi="Times New Roman" w:cs="Times New Roman"/>
            <w:lang w:val="pt-BR"/>
          </w:rPr>
          <w:t>l onde estamos hoje</w:t>
        </w:r>
        <w:r w:rsidR="00B34B4B">
          <w:rPr>
            <w:rFonts w:ascii="Times New Roman" w:hAnsi="Times New Roman" w:cs="Times New Roman"/>
            <w:lang w:val="pt-BR"/>
          </w:rPr>
          <w:t xml:space="preserve">, </w:t>
        </w:r>
      </w:ins>
      <w:ins w:id="33" w:author="Aline Richter" w:date="2021-11-22T11:13:00Z">
        <w:r w:rsidR="00FD2DCC">
          <w:rPr>
            <w:rFonts w:ascii="Times New Roman" w:hAnsi="Times New Roman" w:cs="Times New Roman"/>
            <w:lang w:val="pt-BR"/>
          </w:rPr>
          <w:t>são</w:t>
        </w:r>
      </w:ins>
      <w:ins w:id="34" w:author="Aline Richter" w:date="2021-11-22T11:05:00Z">
        <w:r w:rsidR="00B34B4B">
          <w:rPr>
            <w:rFonts w:ascii="Times New Roman" w:hAnsi="Times New Roman" w:cs="Times New Roman"/>
            <w:lang w:val="pt-BR"/>
          </w:rPr>
          <w:t xml:space="preserve"> exemplos</w:t>
        </w:r>
        <w:r w:rsidR="0084456D">
          <w:rPr>
            <w:rFonts w:ascii="Times New Roman" w:hAnsi="Times New Roman" w:cs="Times New Roman"/>
            <w:lang w:val="pt-BR"/>
          </w:rPr>
          <w:t xml:space="preserve"> de </w:t>
        </w:r>
      </w:ins>
      <w:ins w:id="35" w:author="Aline Richter" w:date="2021-11-22T11:06:00Z">
        <w:r w:rsidR="001C7DAF">
          <w:rPr>
            <w:rFonts w:ascii="Times New Roman" w:hAnsi="Times New Roman" w:cs="Times New Roman"/>
            <w:lang w:val="pt-BR"/>
          </w:rPr>
          <w:t xml:space="preserve">como </w:t>
        </w:r>
      </w:ins>
      <w:ins w:id="36" w:author="Aline Richter" w:date="2021-11-22T11:13:00Z">
        <w:r w:rsidR="00934F96">
          <w:rPr>
            <w:rFonts w:ascii="Times New Roman" w:hAnsi="Times New Roman" w:cs="Times New Roman"/>
            <w:lang w:val="pt-BR"/>
          </w:rPr>
          <w:t>a história</w:t>
        </w:r>
        <w:r w:rsidR="00FD2DCC">
          <w:rPr>
            <w:rFonts w:ascii="Times New Roman" w:hAnsi="Times New Roman" w:cs="Times New Roman"/>
            <w:lang w:val="pt-BR"/>
          </w:rPr>
          <w:t xml:space="preserve"> dos nossos ancestrais podem</w:t>
        </w:r>
      </w:ins>
      <w:ins w:id="37" w:author="Aline Richter" w:date="2021-11-22T11:06:00Z">
        <w:r w:rsidR="001C7DAF">
          <w:rPr>
            <w:rFonts w:ascii="Times New Roman" w:hAnsi="Times New Roman" w:cs="Times New Roman"/>
            <w:lang w:val="pt-BR"/>
          </w:rPr>
          <w:t xml:space="preserve"> </w:t>
        </w:r>
      </w:ins>
      <w:ins w:id="38" w:author="Aline Richter" w:date="2021-11-22T11:14:00Z">
        <w:r w:rsidR="00FD2DCC">
          <w:rPr>
            <w:rFonts w:ascii="Times New Roman" w:hAnsi="Times New Roman" w:cs="Times New Roman"/>
            <w:lang w:val="pt-BR"/>
          </w:rPr>
          <w:t>explicar</w:t>
        </w:r>
        <w:r w:rsidR="006C4DFE">
          <w:rPr>
            <w:rFonts w:ascii="Times New Roman" w:hAnsi="Times New Roman" w:cs="Times New Roman"/>
            <w:lang w:val="pt-BR"/>
          </w:rPr>
          <w:t xml:space="preserve"> </w:t>
        </w:r>
      </w:ins>
      <w:del w:id="39" w:author="Aline Richter" w:date="2021-11-22T11:14:00Z">
        <w:r w:rsidRPr="007D1009" w:rsidDel="006C4DFE">
          <w:rPr>
            <w:rFonts w:ascii="Times New Roman" w:hAnsi="Times New Roman" w:cs="Times New Roman"/>
            <w:lang w:val="pt-BR"/>
          </w:rPr>
          <w:delText>.</w:delText>
        </w:r>
        <w:r w:rsidR="004D33B3" w:rsidRPr="007D1009" w:rsidDel="006C4DFE">
          <w:rPr>
            <w:rFonts w:ascii="Times New Roman" w:hAnsi="Times New Roman" w:cs="Times New Roman"/>
            <w:lang w:val="pt-BR"/>
          </w:rPr>
          <w:delText xml:space="preserve"> Ou seja, de maneira geral uma </w:delText>
        </w:r>
      </w:del>
      <w:r w:rsidR="004D33B3" w:rsidRPr="007D1009">
        <w:rPr>
          <w:rFonts w:ascii="Times New Roman" w:hAnsi="Times New Roman" w:cs="Times New Roman"/>
          <w:lang w:val="pt-BR"/>
        </w:rPr>
        <w:t>parte de quem somos atualmente</w:t>
      </w:r>
      <w:del w:id="40" w:author="Aline Richter" w:date="2021-11-22T11:14:00Z">
        <w:r w:rsidR="004D33B3" w:rsidRPr="007D1009" w:rsidDel="006C4DFE">
          <w:rPr>
            <w:rFonts w:ascii="Times New Roman" w:hAnsi="Times New Roman" w:cs="Times New Roman"/>
            <w:lang w:val="pt-BR"/>
          </w:rPr>
          <w:delText xml:space="preserve"> pode ser explicada se conhecermos bem nossa árvore genealógica</w:delText>
        </w:r>
      </w:del>
      <w:r w:rsidRPr="007D1009">
        <w:rPr>
          <w:rFonts w:ascii="Times New Roman" w:hAnsi="Times New Roman" w:cs="Times New Roman"/>
          <w:lang w:val="pt-BR"/>
        </w:rPr>
        <w:t>.</w:t>
      </w:r>
    </w:p>
    <w:p w14:paraId="73336C9D" w14:textId="4BE67B6F" w:rsidR="004D33B3" w:rsidRPr="007D1009" w:rsidRDefault="007B454B">
      <w:pPr>
        <w:spacing w:line="480" w:lineRule="auto"/>
        <w:rPr>
          <w:rFonts w:ascii="Times New Roman" w:hAnsi="Times New Roman" w:cs="Times New Roman"/>
          <w:lang w:val="pt-BR"/>
        </w:rPr>
      </w:pPr>
      <w:ins w:id="41" w:author="Aline Richter" w:date="2021-11-22T11:15:00Z">
        <w:r>
          <w:rPr>
            <w:rFonts w:ascii="Times New Roman" w:hAnsi="Times New Roman" w:cs="Times New Roman"/>
            <w:lang w:val="pt-BR"/>
          </w:rPr>
          <w:t xml:space="preserve"> </w:t>
        </w:r>
      </w:ins>
      <w:r w:rsidR="00652D31" w:rsidRPr="007D1009">
        <w:rPr>
          <w:rFonts w:ascii="Times New Roman" w:hAnsi="Times New Roman" w:cs="Times New Roman"/>
          <w:lang w:val="pt-BR"/>
        </w:rPr>
        <w:t xml:space="preserve">Na natureza não é muito diferente, </w:t>
      </w:r>
      <w:del w:id="42" w:author="Aline Richter" w:date="2021-11-22T11:15:00Z">
        <w:r w:rsidR="00652D31" w:rsidRPr="007D1009" w:rsidDel="007B454B">
          <w:rPr>
            <w:rFonts w:ascii="Times New Roman" w:hAnsi="Times New Roman" w:cs="Times New Roman"/>
            <w:lang w:val="pt-BR"/>
          </w:rPr>
          <w:delText>conhecer os ancestrais das</w:delText>
        </w:r>
      </w:del>
      <w:ins w:id="43" w:author="Aline Richter" w:date="2021-11-22T11:15:00Z">
        <w:r>
          <w:rPr>
            <w:rFonts w:ascii="Times New Roman" w:hAnsi="Times New Roman" w:cs="Times New Roman"/>
            <w:lang w:val="pt-BR"/>
          </w:rPr>
          <w:t>traçar a</w:t>
        </w:r>
      </w:ins>
      <w:ins w:id="44" w:author="Aline Richter" w:date="2021-11-22T11:18:00Z">
        <w:r w:rsidR="005E4F39">
          <w:rPr>
            <w:rFonts w:ascii="Times New Roman" w:hAnsi="Times New Roman" w:cs="Times New Roman"/>
            <w:lang w:val="pt-BR"/>
          </w:rPr>
          <w:t xml:space="preserve">s relações de parentesco entre </w:t>
        </w:r>
      </w:ins>
      <w:del w:id="45" w:author="Aline Richter" w:date="2021-11-22T11:18:00Z">
        <w:r w:rsidR="00652D31" w:rsidRPr="007D1009" w:rsidDel="005E4F39">
          <w:rPr>
            <w:rFonts w:ascii="Times New Roman" w:hAnsi="Times New Roman" w:cs="Times New Roman"/>
            <w:lang w:val="pt-BR"/>
          </w:rPr>
          <w:delText xml:space="preserve"> </w:delText>
        </w:r>
      </w:del>
      <w:r w:rsidR="00652D31" w:rsidRPr="007D1009">
        <w:rPr>
          <w:rFonts w:ascii="Times New Roman" w:hAnsi="Times New Roman" w:cs="Times New Roman"/>
          <w:lang w:val="pt-BR"/>
        </w:rPr>
        <w:t xml:space="preserve">espécies nos ajuda a entender uma parte do </w:t>
      </w:r>
      <w:r w:rsidR="004D33B3" w:rsidRPr="007D1009">
        <w:rPr>
          <w:rFonts w:ascii="Times New Roman" w:hAnsi="Times New Roman" w:cs="Times New Roman"/>
          <w:lang w:val="pt-BR"/>
        </w:rPr>
        <w:t>porquê</w:t>
      </w:r>
      <w:r w:rsidR="00652D31" w:rsidRPr="007D1009">
        <w:rPr>
          <w:rFonts w:ascii="Times New Roman" w:hAnsi="Times New Roman" w:cs="Times New Roman"/>
          <w:lang w:val="pt-BR"/>
        </w:rPr>
        <w:t xml:space="preserve"> as espécies são da forma que são atualmente, seus hábitos alimentares, comportamentais</w:t>
      </w:r>
      <w:ins w:id="46" w:author="Aline Richter" w:date="2021-11-22T11:16:00Z">
        <w:r w:rsidR="001231C7">
          <w:rPr>
            <w:rFonts w:ascii="Times New Roman" w:hAnsi="Times New Roman" w:cs="Times New Roman"/>
            <w:lang w:val="pt-BR"/>
          </w:rPr>
          <w:t xml:space="preserve"> e</w:t>
        </w:r>
      </w:ins>
      <w:del w:id="47" w:author="Aline Richter" w:date="2021-11-22T11:16:00Z">
        <w:r w:rsidR="00652D31" w:rsidRPr="007D1009" w:rsidDel="001231C7">
          <w:rPr>
            <w:rFonts w:ascii="Times New Roman" w:hAnsi="Times New Roman" w:cs="Times New Roman"/>
            <w:lang w:val="pt-BR"/>
          </w:rPr>
          <w:delText>,</w:delText>
        </w:r>
      </w:del>
      <w:r w:rsidR="00652D31" w:rsidRPr="007D1009">
        <w:rPr>
          <w:rFonts w:ascii="Times New Roman" w:hAnsi="Times New Roman" w:cs="Times New Roman"/>
          <w:lang w:val="pt-BR"/>
        </w:rPr>
        <w:t xml:space="preserve"> preferencias de ambiente</w:t>
      </w:r>
      <w:r w:rsidR="004D33B3" w:rsidRPr="007D1009">
        <w:rPr>
          <w:rFonts w:ascii="Times New Roman" w:hAnsi="Times New Roman" w:cs="Times New Roman"/>
          <w:lang w:val="pt-BR"/>
        </w:rPr>
        <w:t xml:space="preserve">. </w:t>
      </w:r>
      <w:ins w:id="48" w:author="Aline Richter" w:date="2021-11-22T11:26:00Z">
        <w:r w:rsidR="001129F2">
          <w:rPr>
            <w:rFonts w:ascii="Times New Roman" w:hAnsi="Times New Roman" w:cs="Times New Roman"/>
            <w:lang w:val="pt-BR"/>
          </w:rPr>
          <w:t>No entanto, diferente das árvores genealógicas</w:t>
        </w:r>
      </w:ins>
      <w:ins w:id="49" w:author="Aline Richter" w:date="2021-11-22T11:27:00Z">
        <w:r w:rsidR="00CF4D3E">
          <w:rPr>
            <w:rFonts w:ascii="Times New Roman" w:hAnsi="Times New Roman" w:cs="Times New Roman"/>
            <w:lang w:val="pt-BR"/>
          </w:rPr>
          <w:t xml:space="preserve"> que só consideram as relações de proximidade</w:t>
        </w:r>
      </w:ins>
      <w:ins w:id="50" w:author="Aline Richter" w:date="2021-11-22T11:26:00Z">
        <w:r w:rsidR="001129F2">
          <w:rPr>
            <w:rFonts w:ascii="Times New Roman" w:hAnsi="Times New Roman" w:cs="Times New Roman"/>
            <w:lang w:val="pt-BR"/>
          </w:rPr>
          <w:t xml:space="preserve">, as </w:t>
        </w:r>
      </w:ins>
      <w:ins w:id="51" w:author="Aline Richter" w:date="2021-11-22T11:27:00Z">
        <w:r w:rsidR="00CF4D3E">
          <w:rPr>
            <w:rFonts w:ascii="Times New Roman" w:hAnsi="Times New Roman" w:cs="Times New Roman"/>
            <w:lang w:val="pt-BR"/>
          </w:rPr>
          <w:t>á</w:t>
        </w:r>
      </w:ins>
      <w:ins w:id="52" w:author="Aline Richter" w:date="2021-11-22T11:26:00Z">
        <w:r w:rsidR="001129F2">
          <w:rPr>
            <w:rFonts w:ascii="Times New Roman" w:hAnsi="Times New Roman" w:cs="Times New Roman"/>
            <w:lang w:val="pt-BR"/>
          </w:rPr>
          <w:t>rvores filogenéticas incorporam um componente</w:t>
        </w:r>
      </w:ins>
      <w:ins w:id="53" w:author="Aline Richter" w:date="2021-11-22T11:27:00Z">
        <w:r w:rsidR="00F43112">
          <w:rPr>
            <w:rFonts w:ascii="Times New Roman" w:hAnsi="Times New Roman" w:cs="Times New Roman"/>
            <w:lang w:val="pt-BR"/>
          </w:rPr>
          <w:t xml:space="preserve"> </w:t>
        </w:r>
      </w:ins>
      <w:ins w:id="54" w:author="Aline Richter" w:date="2021-11-22T11:28:00Z">
        <w:r w:rsidR="00CF4D3E">
          <w:rPr>
            <w:rFonts w:ascii="Times New Roman" w:hAnsi="Times New Roman" w:cs="Times New Roman"/>
            <w:lang w:val="pt-BR"/>
          </w:rPr>
          <w:t>fundamental</w:t>
        </w:r>
      </w:ins>
      <w:ins w:id="55" w:author="Aline Richter" w:date="2021-11-22T11:27:00Z">
        <w:r w:rsidR="00F43112">
          <w:rPr>
            <w:rFonts w:ascii="Times New Roman" w:hAnsi="Times New Roman" w:cs="Times New Roman"/>
            <w:lang w:val="pt-BR"/>
          </w:rPr>
          <w:t xml:space="preserve">: o tempo. </w:t>
        </w:r>
      </w:ins>
      <w:del w:id="56" w:author="Aline Richter" w:date="2021-11-22T11:29:00Z">
        <w:r w:rsidR="004D33B3" w:rsidRPr="007D1009" w:rsidDel="00D97925">
          <w:rPr>
            <w:rFonts w:ascii="Times New Roman" w:hAnsi="Times New Roman" w:cs="Times New Roman"/>
            <w:lang w:val="pt-BR"/>
          </w:rPr>
          <w:delText xml:space="preserve">As semelhanças não param por aí, representamos as relações de ancestralidade das espécies através de árvores, porém, ao invés de árvores genealógicas utilizamos o que chamamos em ecologia e evolução de árvores filogenéticas. </w:delText>
        </w:r>
      </w:del>
      <w:r w:rsidR="004D33B3" w:rsidRPr="007D1009">
        <w:rPr>
          <w:rFonts w:ascii="Times New Roman" w:hAnsi="Times New Roman" w:cs="Times New Roman"/>
          <w:lang w:val="pt-BR"/>
        </w:rPr>
        <w:t xml:space="preserve">As árvores filogenéticas, ou simplesmente filogenias, </w:t>
      </w:r>
      <w:del w:id="57" w:author="Aline Richter" w:date="2021-11-22T11:33:00Z">
        <w:r w:rsidR="004D33B3" w:rsidRPr="007D1009" w:rsidDel="00E33D8A">
          <w:rPr>
            <w:rFonts w:ascii="Times New Roman" w:hAnsi="Times New Roman" w:cs="Times New Roman"/>
            <w:lang w:val="pt-BR"/>
          </w:rPr>
          <w:delText>mostram todas as</w:delText>
        </w:r>
      </w:del>
      <w:ins w:id="58" w:author="Aline Richter" w:date="2021-11-22T11:33:00Z">
        <w:r w:rsidR="00E33D8A">
          <w:rPr>
            <w:rFonts w:ascii="Times New Roman" w:hAnsi="Times New Roman" w:cs="Times New Roman"/>
            <w:lang w:val="pt-BR"/>
          </w:rPr>
          <w:t>permitem demonstrar</w:t>
        </w:r>
      </w:ins>
      <w:ins w:id="59" w:author="Aline Richter" w:date="2021-11-22T11:34:00Z">
        <w:r w:rsidR="00E33D8A">
          <w:rPr>
            <w:rFonts w:ascii="Times New Roman" w:hAnsi="Times New Roman" w:cs="Times New Roman"/>
            <w:lang w:val="pt-BR"/>
          </w:rPr>
          <w:t xml:space="preserve"> as</w:t>
        </w:r>
      </w:ins>
      <w:r w:rsidR="004D33B3" w:rsidRPr="007D1009">
        <w:rPr>
          <w:rFonts w:ascii="Times New Roman" w:hAnsi="Times New Roman" w:cs="Times New Roman"/>
          <w:lang w:val="pt-BR"/>
        </w:rPr>
        <w:t xml:space="preserve"> relações de parentesco entre as espécies atuais e seus ancestrais, </w:t>
      </w:r>
      <w:ins w:id="60" w:author="Aline Richter" w:date="2021-11-22T11:34:00Z">
        <w:r w:rsidR="00980041">
          <w:rPr>
            <w:rFonts w:ascii="Times New Roman" w:hAnsi="Times New Roman" w:cs="Times New Roman"/>
            <w:lang w:val="pt-BR"/>
          </w:rPr>
          <w:t xml:space="preserve">identificar a formação de grupos, como por exemplo </w:t>
        </w:r>
      </w:ins>
      <w:ins w:id="61" w:author="Aline Richter" w:date="2021-11-22T11:35:00Z">
        <w:r w:rsidR="00DE1243">
          <w:rPr>
            <w:rFonts w:ascii="Times New Roman" w:hAnsi="Times New Roman" w:cs="Times New Roman"/>
            <w:lang w:val="pt-BR"/>
          </w:rPr>
          <w:t>famílias</w:t>
        </w:r>
        <w:r w:rsidR="0091283A">
          <w:rPr>
            <w:rFonts w:ascii="Times New Roman" w:hAnsi="Times New Roman" w:cs="Times New Roman"/>
            <w:lang w:val="pt-BR"/>
          </w:rPr>
          <w:t>, e ainda</w:t>
        </w:r>
      </w:ins>
      <w:del w:id="62" w:author="Aline Richter" w:date="2021-11-22T11:29:00Z">
        <w:r w:rsidR="004D33B3" w:rsidRPr="007D1009" w:rsidDel="00B04E46">
          <w:rPr>
            <w:rFonts w:ascii="Times New Roman" w:hAnsi="Times New Roman" w:cs="Times New Roman"/>
            <w:lang w:val="pt-BR"/>
          </w:rPr>
          <w:delText>ou seja, através delas conseguimos saber quem é mais aparentado com quem, tal como numa família</w:delText>
        </w:r>
      </w:del>
      <w:ins w:id="63" w:author="Aline Richter" w:date="2021-11-22T11:35:00Z">
        <w:r w:rsidR="0091283A">
          <w:rPr>
            <w:rFonts w:ascii="Times New Roman" w:hAnsi="Times New Roman" w:cs="Times New Roman"/>
            <w:lang w:val="pt-BR"/>
          </w:rPr>
          <w:t xml:space="preserve"> permite avaliar</w:t>
        </w:r>
        <w:r w:rsidR="00E95B27">
          <w:rPr>
            <w:rFonts w:ascii="Times New Roman" w:hAnsi="Times New Roman" w:cs="Times New Roman"/>
            <w:lang w:val="pt-BR"/>
          </w:rPr>
          <w:t xml:space="preserve"> a quanto tempo esses grupos </w:t>
        </w:r>
      </w:ins>
      <w:ins w:id="64" w:author="Aline Richter" w:date="2021-11-22T11:36:00Z">
        <w:r w:rsidR="00E95B27">
          <w:rPr>
            <w:rFonts w:ascii="Times New Roman" w:hAnsi="Times New Roman" w:cs="Times New Roman"/>
            <w:lang w:val="pt-BR"/>
          </w:rPr>
          <w:t xml:space="preserve">estão </w:t>
        </w:r>
      </w:ins>
      <w:ins w:id="65" w:author="Aline Richter" w:date="2021-11-22T11:30:00Z">
        <w:r w:rsidR="00495113">
          <w:rPr>
            <w:rFonts w:ascii="Times New Roman" w:hAnsi="Times New Roman" w:cs="Times New Roman"/>
            <w:lang w:val="pt-BR"/>
          </w:rPr>
          <w:t>separa</w:t>
        </w:r>
      </w:ins>
      <w:ins w:id="66" w:author="Aline Richter" w:date="2021-11-22T11:36:00Z">
        <w:r w:rsidR="00E95B27">
          <w:rPr>
            <w:rFonts w:ascii="Times New Roman" w:hAnsi="Times New Roman" w:cs="Times New Roman"/>
            <w:lang w:val="pt-BR"/>
          </w:rPr>
          <w:t>dos</w:t>
        </w:r>
      </w:ins>
      <w:r w:rsidR="004D33B3" w:rsidRPr="007D1009">
        <w:rPr>
          <w:rFonts w:ascii="Times New Roman" w:hAnsi="Times New Roman" w:cs="Times New Roman"/>
          <w:lang w:val="pt-BR"/>
        </w:rPr>
        <w:t xml:space="preserve">. </w:t>
      </w:r>
    </w:p>
    <w:p w14:paraId="60B12973" w14:textId="5F4D50C6" w:rsidR="00B4540A" w:rsidRPr="007D1009" w:rsidRDefault="5A733C8F" w:rsidP="5A733C8F">
      <w:pPr>
        <w:spacing w:line="480" w:lineRule="auto"/>
        <w:rPr>
          <w:rFonts w:ascii="Times New Roman" w:hAnsi="Times New Roman" w:cs="Times New Roman"/>
          <w:lang w:val="pt-BR"/>
        </w:rPr>
      </w:pPr>
      <w:r w:rsidRPr="5A733C8F">
        <w:rPr>
          <w:rFonts w:ascii="Times New Roman" w:hAnsi="Times New Roman" w:cs="Times New Roman"/>
          <w:lang w:val="pt-BR"/>
        </w:rPr>
        <w:t xml:space="preserve">Porém, estabelecer as relações de parentesco entre as espécies não é uma tarefa fácil. Imagine ter que montar uma árvore genealógica onde temos que encaixar centenas, as vezes milhares de pessoas diferentes. Quanto mais parentes uma dada família tem maior é a chance de que não saibamos quem são os descendentes diretos de algumas pessoas, quiçá os mais distantes. </w:t>
      </w:r>
      <w:del w:id="67" w:author="Aline Richter" w:date="2021-11-22T11:38:00Z">
        <w:r w:rsidRPr="5A733C8F" w:rsidDel="00EB077F">
          <w:rPr>
            <w:rFonts w:ascii="Times New Roman" w:hAnsi="Times New Roman" w:cs="Times New Roman"/>
            <w:lang w:val="pt-BR"/>
          </w:rPr>
          <w:delText xml:space="preserve">Pois </w:delText>
        </w:r>
      </w:del>
      <w:ins w:id="68" w:author="Aline Richter" w:date="2021-11-22T11:38:00Z">
        <w:r w:rsidR="00EB077F">
          <w:rPr>
            <w:rFonts w:ascii="Times New Roman" w:hAnsi="Times New Roman" w:cs="Times New Roman"/>
            <w:lang w:val="pt-BR"/>
          </w:rPr>
          <w:t>E</w:t>
        </w:r>
      </w:ins>
      <w:del w:id="69" w:author="Aline Richter" w:date="2021-11-22T11:38:00Z">
        <w:r w:rsidRPr="5A733C8F" w:rsidDel="00EB077F">
          <w:rPr>
            <w:rFonts w:ascii="Times New Roman" w:hAnsi="Times New Roman" w:cs="Times New Roman"/>
            <w:lang w:val="pt-BR"/>
          </w:rPr>
          <w:delText>e</w:delText>
        </w:r>
      </w:del>
      <w:r w:rsidRPr="5A733C8F">
        <w:rPr>
          <w:rFonts w:ascii="Times New Roman" w:hAnsi="Times New Roman" w:cs="Times New Roman"/>
          <w:lang w:val="pt-BR"/>
        </w:rPr>
        <w:t xml:space="preserve">ssa </w:t>
      </w:r>
      <w:ins w:id="70" w:author="Aline Richter" w:date="2021-11-22T11:37:00Z">
        <w:r w:rsidR="002A038F">
          <w:rPr>
            <w:rFonts w:ascii="Times New Roman" w:hAnsi="Times New Roman" w:cs="Times New Roman"/>
            <w:lang w:val="pt-BR"/>
          </w:rPr>
          <w:t xml:space="preserve">falta no </w:t>
        </w:r>
      </w:ins>
      <w:ins w:id="71" w:author="Aline Richter" w:date="2021-11-22T11:38:00Z">
        <w:r w:rsidR="002A038F">
          <w:rPr>
            <w:rFonts w:ascii="Times New Roman" w:hAnsi="Times New Roman" w:cs="Times New Roman"/>
            <w:lang w:val="pt-BR"/>
          </w:rPr>
          <w:t xml:space="preserve">entendimento das </w:t>
        </w:r>
        <w:r w:rsidR="00E12BFC">
          <w:rPr>
            <w:rFonts w:ascii="Times New Roman" w:hAnsi="Times New Roman" w:cs="Times New Roman"/>
            <w:lang w:val="pt-BR"/>
          </w:rPr>
          <w:t xml:space="preserve">relações de proximidade é </w:t>
        </w:r>
      </w:ins>
      <w:r w:rsidRPr="5A733C8F">
        <w:rPr>
          <w:rFonts w:ascii="Times New Roman" w:hAnsi="Times New Roman" w:cs="Times New Roman"/>
          <w:lang w:val="pt-BR"/>
        </w:rPr>
        <w:t xml:space="preserve">situação </w:t>
      </w:r>
      <w:del w:id="72" w:author="Aline Richter" w:date="2021-11-22T11:38:00Z">
        <w:r w:rsidRPr="5A733C8F" w:rsidDel="00E12BFC">
          <w:rPr>
            <w:rFonts w:ascii="Times New Roman" w:hAnsi="Times New Roman" w:cs="Times New Roman"/>
            <w:lang w:val="pt-BR"/>
          </w:rPr>
          <w:delText xml:space="preserve">descrita </w:delText>
        </w:r>
      </w:del>
      <w:r w:rsidRPr="5A733C8F">
        <w:rPr>
          <w:rFonts w:ascii="Times New Roman" w:hAnsi="Times New Roman" w:cs="Times New Roman"/>
          <w:lang w:val="pt-BR"/>
        </w:rPr>
        <w:t xml:space="preserve">é muito comum nas árvores filogenéticas, principalmente </w:t>
      </w:r>
      <w:del w:id="73" w:author="Aline Richter" w:date="2021-11-22T11:38:00Z">
        <w:r w:rsidRPr="5A733C8F" w:rsidDel="00EB077F">
          <w:rPr>
            <w:rFonts w:ascii="Times New Roman" w:hAnsi="Times New Roman" w:cs="Times New Roman"/>
            <w:lang w:val="pt-BR"/>
          </w:rPr>
          <w:delText xml:space="preserve">entre </w:delText>
        </w:r>
      </w:del>
      <w:ins w:id="74" w:author="Aline Richter" w:date="2021-11-22T11:38:00Z">
        <w:r w:rsidR="00EB077F">
          <w:rPr>
            <w:rFonts w:ascii="Times New Roman" w:hAnsi="Times New Roman" w:cs="Times New Roman"/>
            <w:lang w:val="pt-BR"/>
          </w:rPr>
          <w:t>em</w:t>
        </w:r>
      </w:ins>
      <w:del w:id="75" w:author="Aline Richter" w:date="2021-11-22T11:38:00Z">
        <w:r w:rsidRPr="5A733C8F" w:rsidDel="00EB077F">
          <w:rPr>
            <w:rFonts w:ascii="Times New Roman" w:hAnsi="Times New Roman" w:cs="Times New Roman"/>
            <w:lang w:val="pt-BR"/>
          </w:rPr>
          <w:delText>os</w:delText>
        </w:r>
      </w:del>
      <w:r w:rsidRPr="5A733C8F">
        <w:rPr>
          <w:rFonts w:ascii="Times New Roman" w:hAnsi="Times New Roman" w:cs="Times New Roman"/>
          <w:lang w:val="pt-BR"/>
        </w:rPr>
        <w:t xml:space="preserve"> grupos de organismos que apresentam muitas espécies, como os peixes.</w:t>
      </w:r>
      <w:ins w:id="76" w:author="Aline Richter" w:date="2021-11-22T11:40:00Z">
        <w:r w:rsidR="000E41A0">
          <w:rPr>
            <w:rFonts w:ascii="Times New Roman" w:hAnsi="Times New Roman" w:cs="Times New Roman"/>
            <w:lang w:val="pt-BR"/>
          </w:rPr>
          <w:t xml:space="preserve"> A</w:t>
        </w:r>
      </w:ins>
      <w:ins w:id="77" w:author="Aline Richter" w:date="2021-11-22T11:41:00Z">
        <w:r w:rsidR="007D2306">
          <w:rPr>
            <w:rFonts w:ascii="Times New Roman" w:hAnsi="Times New Roman" w:cs="Times New Roman"/>
            <w:lang w:val="pt-BR"/>
          </w:rPr>
          <w:t>inda, a</w:t>
        </w:r>
      </w:ins>
      <w:ins w:id="78" w:author="Aline Richter" w:date="2021-11-22T11:40:00Z">
        <w:r w:rsidR="000E41A0">
          <w:rPr>
            <w:rFonts w:ascii="Times New Roman" w:hAnsi="Times New Roman" w:cs="Times New Roman"/>
            <w:lang w:val="pt-BR"/>
          </w:rPr>
          <w:t xml:space="preserve"> não inclusão</w:t>
        </w:r>
        <w:r w:rsidR="000F05D4">
          <w:rPr>
            <w:rFonts w:ascii="Times New Roman" w:hAnsi="Times New Roman" w:cs="Times New Roman"/>
            <w:lang w:val="pt-BR"/>
          </w:rPr>
          <w:t xml:space="preserve"> de</w:t>
        </w:r>
      </w:ins>
      <w:ins w:id="79" w:author="Aline Richter" w:date="2021-11-22T11:41:00Z">
        <w:r w:rsidR="000F05D4">
          <w:rPr>
            <w:rFonts w:ascii="Times New Roman" w:hAnsi="Times New Roman" w:cs="Times New Roman"/>
            <w:lang w:val="pt-BR"/>
          </w:rPr>
          <w:t xml:space="preserve"> </w:t>
        </w:r>
        <w:r w:rsidR="007D2306">
          <w:rPr>
            <w:rFonts w:ascii="Times New Roman" w:hAnsi="Times New Roman" w:cs="Times New Roman"/>
            <w:lang w:val="pt-BR"/>
          </w:rPr>
          <w:t>algumas relações podem mascarar</w:t>
        </w:r>
      </w:ins>
      <w:ins w:id="80" w:author="Aline Richter" w:date="2021-11-22T11:42:00Z">
        <w:r w:rsidR="006517EA">
          <w:rPr>
            <w:rFonts w:ascii="Times New Roman" w:hAnsi="Times New Roman" w:cs="Times New Roman"/>
            <w:lang w:val="pt-BR"/>
          </w:rPr>
          <w:t xml:space="preserve"> o entendimento </w:t>
        </w:r>
      </w:ins>
      <w:ins w:id="81" w:author="Aline Richter" w:date="2021-11-22T11:45:00Z">
        <w:r w:rsidR="002D102F">
          <w:rPr>
            <w:rFonts w:ascii="Times New Roman" w:hAnsi="Times New Roman" w:cs="Times New Roman"/>
            <w:lang w:val="pt-BR"/>
          </w:rPr>
          <w:t xml:space="preserve">sobre </w:t>
        </w:r>
      </w:ins>
      <w:ins w:id="82" w:author="Aline Richter" w:date="2021-11-22T11:46:00Z">
        <w:r w:rsidR="00B563A8">
          <w:rPr>
            <w:rFonts w:ascii="Times New Roman" w:hAnsi="Times New Roman" w:cs="Times New Roman"/>
            <w:lang w:val="pt-BR"/>
          </w:rPr>
          <w:t>o</w:t>
        </w:r>
        <w:r w:rsidR="00BB3C6C">
          <w:rPr>
            <w:rFonts w:ascii="Times New Roman" w:hAnsi="Times New Roman" w:cs="Times New Roman"/>
            <w:lang w:val="pt-BR"/>
          </w:rPr>
          <w:t xml:space="preserve"> </w:t>
        </w:r>
      </w:ins>
      <w:ins w:id="83" w:author="Aline Richter" w:date="2021-11-22T11:47:00Z">
        <w:r w:rsidR="00651834">
          <w:rPr>
            <w:rFonts w:ascii="Times New Roman" w:hAnsi="Times New Roman" w:cs="Times New Roman"/>
            <w:lang w:val="pt-BR"/>
          </w:rPr>
          <w:t>organismo e o ambiente onde ele vive, por exemplo.</w:t>
        </w:r>
      </w:ins>
      <w:del w:id="84" w:author="Aline Richter" w:date="2021-11-22T11:39:00Z">
        <w:r w:rsidRPr="5A733C8F" w:rsidDel="00C065DA">
          <w:rPr>
            <w:rFonts w:ascii="Times New Roman" w:hAnsi="Times New Roman" w:cs="Times New Roman"/>
            <w:lang w:val="pt-BR"/>
          </w:rPr>
          <w:delText>Mais precisamente um grupo de peixes chamado peixes de nadadeiras raiadas (apresentam nadadeiras com os famosos “espinhos”).</w:delText>
        </w:r>
      </w:del>
      <w:del w:id="85" w:author="Aline Richter" w:date="2021-11-22T11:45:00Z">
        <w:r w:rsidRPr="5A733C8F" w:rsidDel="002D102F">
          <w:rPr>
            <w:rFonts w:ascii="Times New Roman" w:hAnsi="Times New Roman" w:cs="Times New Roman"/>
            <w:lang w:val="pt-BR"/>
          </w:rPr>
          <w:delText xml:space="preserve"> </w:delText>
        </w:r>
      </w:del>
    </w:p>
    <w:p w14:paraId="278EB3BC" w14:textId="54497EC1" w:rsidR="00B4540A" w:rsidRPr="007D1009" w:rsidRDefault="5A733C8F" w:rsidP="007D1009">
      <w:pPr>
        <w:spacing w:line="480" w:lineRule="auto"/>
        <w:rPr>
          <w:rFonts w:ascii="Times New Roman" w:hAnsi="Times New Roman" w:cs="Times New Roman"/>
          <w:lang w:val="pt-BR"/>
        </w:rPr>
      </w:pPr>
      <w:r w:rsidRPr="5A733C8F">
        <w:rPr>
          <w:rFonts w:ascii="Times New Roman" w:hAnsi="Times New Roman" w:cs="Times New Roman"/>
          <w:lang w:val="pt-BR"/>
        </w:rPr>
        <w:t xml:space="preserve">Inúmeras espécies de peixes são conhecidas atualmente, literalmente uma “grande família” com cerca de XXXX espécies diferentes, porém </w:t>
      </w:r>
      <w:del w:id="86" w:author="Aline Richter" w:date="2021-11-22T11:59:00Z">
        <w:r w:rsidRPr="5A733C8F" w:rsidDel="00235B1E">
          <w:rPr>
            <w:rFonts w:ascii="Times New Roman" w:hAnsi="Times New Roman" w:cs="Times New Roman"/>
            <w:lang w:val="pt-BR"/>
          </w:rPr>
          <w:delText xml:space="preserve">as relações de parentescos nem sempre são claras para algumas espécies. Muitas delas não sabemos quem são seus parentes imediatos, ou seja, </w:delText>
        </w:r>
      </w:del>
      <w:r w:rsidRPr="5A733C8F">
        <w:rPr>
          <w:rFonts w:ascii="Times New Roman" w:hAnsi="Times New Roman" w:cs="Times New Roman"/>
          <w:lang w:val="pt-BR"/>
        </w:rPr>
        <w:t xml:space="preserve">nem todas </w:t>
      </w:r>
      <w:del w:id="87" w:author="Aline Richter" w:date="2021-11-22T12:01:00Z">
        <w:r w:rsidRPr="5A733C8F" w:rsidDel="00B8398F">
          <w:rPr>
            <w:rFonts w:ascii="Times New Roman" w:hAnsi="Times New Roman" w:cs="Times New Roman"/>
            <w:lang w:val="pt-BR"/>
          </w:rPr>
          <w:delText xml:space="preserve">estão </w:delText>
        </w:r>
      </w:del>
      <w:del w:id="88" w:author="Aline Richter" w:date="2021-11-22T12:00:00Z">
        <w:r w:rsidRPr="5A733C8F" w:rsidDel="00291960">
          <w:rPr>
            <w:rFonts w:ascii="Times New Roman" w:hAnsi="Times New Roman" w:cs="Times New Roman"/>
            <w:lang w:val="pt-BR"/>
          </w:rPr>
          <w:delText xml:space="preserve">presentes </w:delText>
        </w:r>
      </w:del>
      <w:ins w:id="89" w:author="Aline Richter" w:date="2021-11-22T12:00:00Z">
        <w:r w:rsidR="00291960">
          <w:rPr>
            <w:rFonts w:ascii="Times New Roman" w:hAnsi="Times New Roman" w:cs="Times New Roman"/>
            <w:lang w:val="pt-BR"/>
          </w:rPr>
          <w:t xml:space="preserve">essas  espécies </w:t>
        </w:r>
        <w:r w:rsidR="00291960" w:rsidRPr="5A733C8F">
          <w:rPr>
            <w:rFonts w:ascii="Times New Roman" w:hAnsi="Times New Roman" w:cs="Times New Roman"/>
            <w:lang w:val="pt-BR"/>
          </w:rPr>
          <w:t xml:space="preserve"> </w:t>
        </w:r>
      </w:ins>
      <w:ins w:id="90" w:author="Aline Richter" w:date="2021-11-22T12:01:00Z">
        <w:r w:rsidR="00B8398F">
          <w:rPr>
            <w:rFonts w:ascii="Times New Roman" w:hAnsi="Times New Roman" w:cs="Times New Roman"/>
            <w:lang w:val="pt-BR"/>
          </w:rPr>
          <w:t xml:space="preserve">estão contempladas </w:t>
        </w:r>
      </w:ins>
      <w:r w:rsidRPr="5A733C8F">
        <w:rPr>
          <w:rFonts w:ascii="Times New Roman" w:hAnsi="Times New Roman" w:cs="Times New Roman"/>
          <w:lang w:val="pt-BR"/>
        </w:rPr>
        <w:t xml:space="preserve">na filogenia mais completa </w:t>
      </w:r>
      <w:del w:id="91" w:author="Aline Richter" w:date="2021-11-22T12:05:00Z">
        <w:r w:rsidRPr="5A733C8F" w:rsidDel="001806F3">
          <w:rPr>
            <w:rFonts w:ascii="Times New Roman" w:hAnsi="Times New Roman" w:cs="Times New Roman"/>
            <w:lang w:val="pt-BR"/>
          </w:rPr>
          <w:delText xml:space="preserve">existente </w:delText>
        </w:r>
      </w:del>
      <w:ins w:id="92" w:author="Aline Richter" w:date="2021-11-22T12:05:00Z">
        <w:r w:rsidR="001806F3">
          <w:rPr>
            <w:rFonts w:ascii="Times New Roman" w:hAnsi="Times New Roman" w:cs="Times New Roman"/>
            <w:lang w:val="pt-BR"/>
          </w:rPr>
          <w:t>disponível</w:t>
        </w:r>
        <w:r w:rsidR="001806F3" w:rsidRPr="5A733C8F">
          <w:rPr>
            <w:rFonts w:ascii="Times New Roman" w:hAnsi="Times New Roman" w:cs="Times New Roman"/>
            <w:lang w:val="pt-BR"/>
          </w:rPr>
          <w:t xml:space="preserve"> </w:t>
        </w:r>
      </w:ins>
      <w:r w:rsidRPr="5A733C8F">
        <w:rPr>
          <w:rFonts w:ascii="Times New Roman" w:hAnsi="Times New Roman" w:cs="Times New Roman"/>
          <w:lang w:val="pt-BR"/>
        </w:rPr>
        <w:t>atualmente. Então a questão é, como podemos descobrir as relações de parentesco dessas espécies de modo a encaixa</w:t>
      </w:r>
      <w:del w:id="93" w:author="Aline Richter" w:date="2021-11-22T12:01:00Z">
        <w:r w:rsidRPr="5A733C8F" w:rsidDel="0097299B">
          <w:rPr>
            <w:rFonts w:ascii="Times New Roman" w:hAnsi="Times New Roman" w:cs="Times New Roman"/>
            <w:lang w:val="pt-BR"/>
          </w:rPr>
          <w:delText>r</w:delText>
        </w:r>
      </w:del>
      <w:ins w:id="94" w:author="Aline Richter" w:date="2021-11-22T12:01:00Z">
        <w:r w:rsidR="00B8398F">
          <w:rPr>
            <w:rFonts w:ascii="Times New Roman" w:hAnsi="Times New Roman" w:cs="Times New Roman"/>
            <w:lang w:val="pt-BR"/>
          </w:rPr>
          <w:t>-las</w:t>
        </w:r>
      </w:ins>
      <w:r w:rsidRPr="5A733C8F">
        <w:rPr>
          <w:rFonts w:ascii="Times New Roman" w:hAnsi="Times New Roman" w:cs="Times New Roman"/>
          <w:lang w:val="pt-BR"/>
        </w:rPr>
        <w:t xml:space="preserve"> </w:t>
      </w:r>
      <w:ins w:id="95" w:author="Aline Richter" w:date="2021-11-22T12:02:00Z">
        <w:r w:rsidR="00CC4CDA">
          <w:rPr>
            <w:rFonts w:ascii="Times New Roman" w:hAnsi="Times New Roman" w:cs="Times New Roman"/>
            <w:lang w:val="pt-BR"/>
          </w:rPr>
          <w:t xml:space="preserve">na </w:t>
        </w:r>
      </w:ins>
      <w:del w:id="96" w:author="Aline Richter" w:date="2021-11-22T12:01:00Z">
        <w:r w:rsidRPr="5A733C8F" w:rsidDel="0097299B">
          <w:rPr>
            <w:rFonts w:ascii="Times New Roman" w:hAnsi="Times New Roman" w:cs="Times New Roman"/>
            <w:lang w:val="pt-BR"/>
          </w:rPr>
          <w:delText xml:space="preserve">estas espécies na genealogia </w:delText>
        </w:r>
      </w:del>
      <w:r w:rsidRPr="5A733C8F">
        <w:rPr>
          <w:rFonts w:ascii="Times New Roman" w:hAnsi="Times New Roman" w:cs="Times New Roman"/>
          <w:lang w:val="pt-BR"/>
        </w:rPr>
        <w:t>gigantesca</w:t>
      </w:r>
      <w:ins w:id="97" w:author="Aline Richter" w:date="2021-11-22T12:02:00Z">
        <w:r w:rsidR="00CC4CDA">
          <w:rPr>
            <w:rFonts w:ascii="Times New Roman" w:hAnsi="Times New Roman" w:cs="Times New Roman"/>
            <w:lang w:val="pt-BR"/>
          </w:rPr>
          <w:t>, mas incompleta</w:t>
        </w:r>
        <w:r w:rsidR="00E061A9">
          <w:rPr>
            <w:rFonts w:ascii="Times New Roman" w:hAnsi="Times New Roman" w:cs="Times New Roman"/>
            <w:lang w:val="pt-BR"/>
          </w:rPr>
          <w:t xml:space="preserve"> filogenia</w:t>
        </w:r>
      </w:ins>
      <w:r w:rsidRPr="5A733C8F">
        <w:rPr>
          <w:rFonts w:ascii="Times New Roman" w:hAnsi="Times New Roman" w:cs="Times New Roman"/>
          <w:lang w:val="pt-BR"/>
        </w:rPr>
        <w:t xml:space="preserve"> dos peixes? Bom, algumas técnicas podem ser aplicadas. Uma das principais se assemelha a um “teste de DNA”. De maneira bem geral, </w:t>
      </w:r>
      <w:del w:id="98" w:author="Aline Richter" w:date="2021-11-22T12:09:00Z">
        <w:r w:rsidRPr="5A733C8F" w:rsidDel="00BF6D34">
          <w:rPr>
            <w:rFonts w:ascii="Times New Roman" w:hAnsi="Times New Roman" w:cs="Times New Roman"/>
            <w:lang w:val="pt-BR"/>
          </w:rPr>
          <w:delText>n</w:delText>
        </w:r>
      </w:del>
      <w:r w:rsidRPr="5A733C8F">
        <w:rPr>
          <w:rFonts w:ascii="Times New Roman" w:hAnsi="Times New Roman" w:cs="Times New Roman"/>
          <w:lang w:val="pt-BR"/>
        </w:rPr>
        <w:t>esta técnica</w:t>
      </w:r>
      <w:ins w:id="99" w:author="Aline Richter" w:date="2021-11-22T12:08:00Z">
        <w:r w:rsidR="000436D0">
          <w:rPr>
            <w:rFonts w:ascii="Times New Roman" w:hAnsi="Times New Roman" w:cs="Times New Roman"/>
            <w:lang w:val="pt-BR"/>
          </w:rPr>
          <w:t xml:space="preserve"> </w:t>
        </w:r>
      </w:ins>
      <w:ins w:id="100" w:author="Aline Richter" w:date="2021-11-22T12:09:00Z">
        <w:r w:rsidR="00BF6D34">
          <w:rPr>
            <w:rFonts w:ascii="Times New Roman" w:hAnsi="Times New Roman" w:cs="Times New Roman"/>
            <w:lang w:val="pt-BR"/>
          </w:rPr>
          <w:t xml:space="preserve">acessa </w:t>
        </w:r>
      </w:ins>
      <w:ins w:id="101" w:author="Aline Richter" w:date="2021-11-22T12:08:00Z">
        <w:r w:rsidR="000436D0">
          <w:rPr>
            <w:rFonts w:ascii="Times New Roman" w:hAnsi="Times New Roman" w:cs="Times New Roman"/>
            <w:lang w:val="pt-BR"/>
          </w:rPr>
          <w:t xml:space="preserve">a informação genética </w:t>
        </w:r>
        <w:r w:rsidR="00BF0A54">
          <w:rPr>
            <w:rFonts w:ascii="Times New Roman" w:hAnsi="Times New Roman" w:cs="Times New Roman"/>
            <w:lang w:val="pt-BR"/>
          </w:rPr>
          <w:t xml:space="preserve">para </w:t>
        </w:r>
      </w:ins>
      <w:ins w:id="102" w:author="Aline Richter" w:date="2021-11-22T12:09:00Z">
        <w:r w:rsidR="00BF6D34">
          <w:rPr>
            <w:rFonts w:ascii="Times New Roman" w:hAnsi="Times New Roman" w:cs="Times New Roman"/>
            <w:lang w:val="pt-BR"/>
          </w:rPr>
          <w:t xml:space="preserve">todas </w:t>
        </w:r>
      </w:ins>
      <w:ins w:id="103" w:author="Aline Richter" w:date="2021-11-22T12:08:00Z">
        <w:r w:rsidR="00BF0A54">
          <w:rPr>
            <w:rFonts w:ascii="Times New Roman" w:hAnsi="Times New Roman" w:cs="Times New Roman"/>
            <w:lang w:val="pt-BR"/>
          </w:rPr>
          <w:t xml:space="preserve">as espécies e </w:t>
        </w:r>
      </w:ins>
      <w:del w:id="104" w:author="Aline Richter" w:date="2021-11-22T12:10:00Z">
        <w:r w:rsidRPr="5A733C8F" w:rsidDel="001B5BB6">
          <w:rPr>
            <w:rFonts w:ascii="Times New Roman" w:hAnsi="Times New Roman" w:cs="Times New Roman"/>
            <w:lang w:val="pt-BR"/>
          </w:rPr>
          <w:delText xml:space="preserve"> </w:delText>
        </w:r>
      </w:del>
      <w:ins w:id="105" w:author="Aline Richter" w:date="2021-11-22T12:10:00Z">
        <w:r w:rsidR="004A1609">
          <w:rPr>
            <w:rFonts w:ascii="Times New Roman" w:hAnsi="Times New Roman" w:cs="Times New Roman"/>
            <w:lang w:val="pt-BR"/>
          </w:rPr>
          <w:t>então as agrupas conform</w:t>
        </w:r>
        <w:r w:rsidR="001B5BB6">
          <w:rPr>
            <w:rFonts w:ascii="Times New Roman" w:hAnsi="Times New Roman" w:cs="Times New Roman"/>
            <w:lang w:val="pt-BR"/>
          </w:rPr>
          <w:t>e</w:t>
        </w:r>
        <w:r w:rsidR="004A1609">
          <w:rPr>
            <w:rFonts w:ascii="Times New Roman" w:hAnsi="Times New Roman" w:cs="Times New Roman"/>
            <w:lang w:val="pt-BR"/>
          </w:rPr>
          <w:t xml:space="preserve"> </w:t>
        </w:r>
      </w:ins>
      <w:ins w:id="106" w:author="Aline Richter" w:date="2021-11-22T12:11:00Z">
        <w:r w:rsidR="001B5BB6">
          <w:rPr>
            <w:rFonts w:ascii="Times New Roman" w:hAnsi="Times New Roman" w:cs="Times New Roman"/>
            <w:lang w:val="pt-BR"/>
          </w:rPr>
          <w:t>su</w:t>
        </w:r>
      </w:ins>
      <w:ins w:id="107" w:author="Aline Richter" w:date="2021-11-22T12:10:00Z">
        <w:r w:rsidR="004A1609">
          <w:rPr>
            <w:rFonts w:ascii="Times New Roman" w:hAnsi="Times New Roman" w:cs="Times New Roman"/>
            <w:lang w:val="pt-BR"/>
          </w:rPr>
          <w:t xml:space="preserve">a </w:t>
        </w:r>
        <w:r w:rsidR="004A1609">
          <w:rPr>
            <w:rFonts w:ascii="Times New Roman" w:hAnsi="Times New Roman" w:cs="Times New Roman"/>
            <w:lang w:val="pt-BR"/>
          </w:rPr>
          <w:lastRenderedPageBreak/>
          <w:t xml:space="preserve">proximidade </w:t>
        </w:r>
      </w:ins>
      <w:ins w:id="108" w:author="Aline Richter" w:date="2021-11-22T12:11:00Z">
        <w:r w:rsidR="00AC0C47">
          <w:rPr>
            <w:rFonts w:ascii="Times New Roman" w:hAnsi="Times New Roman" w:cs="Times New Roman"/>
            <w:lang w:val="pt-BR"/>
          </w:rPr>
          <w:t>formando uma arvore filogenética completa</w:t>
        </w:r>
      </w:ins>
      <w:del w:id="109" w:author="Aline Richter" w:date="2021-11-22T12:11:00Z">
        <w:r w:rsidRPr="5A733C8F" w:rsidDel="00AC0C47">
          <w:rPr>
            <w:rFonts w:ascii="Times New Roman" w:hAnsi="Times New Roman" w:cs="Times New Roman"/>
            <w:lang w:val="pt-BR"/>
          </w:rPr>
          <w:delText>utilizamos a informação contida nos genes das espécies com parentesco desconhecido e comparamos com a informação genética das espécies com parentesco conhecido para posicionar dentro da árvore filogenética</w:delText>
        </w:r>
      </w:del>
      <w:r w:rsidRPr="5A733C8F">
        <w:rPr>
          <w:rFonts w:ascii="Times New Roman" w:hAnsi="Times New Roman" w:cs="Times New Roman"/>
          <w:lang w:val="pt-BR"/>
        </w:rPr>
        <w:t xml:space="preserve">. Apesar de precisa, esta técnica é cara e requer uma </w:t>
      </w:r>
      <w:ins w:id="110" w:author="Aline Richter" w:date="2021-11-22T12:13:00Z">
        <w:r w:rsidR="00277C62">
          <w:rPr>
            <w:rFonts w:ascii="Times New Roman" w:hAnsi="Times New Roman" w:cs="Times New Roman"/>
            <w:lang w:val="pt-BR"/>
          </w:rPr>
          <w:t xml:space="preserve">que todas as espécies tenham </w:t>
        </w:r>
        <w:r w:rsidR="00E247EA">
          <w:rPr>
            <w:rFonts w:ascii="Times New Roman" w:hAnsi="Times New Roman" w:cs="Times New Roman"/>
            <w:lang w:val="pt-BR"/>
          </w:rPr>
          <w:t>a</w:t>
        </w:r>
      </w:ins>
      <w:del w:id="111" w:author="Aline Richter" w:date="2021-11-22T12:13:00Z">
        <w:r w:rsidRPr="5A733C8F" w:rsidDel="00E247EA">
          <w:rPr>
            <w:rFonts w:ascii="Times New Roman" w:hAnsi="Times New Roman" w:cs="Times New Roman"/>
            <w:lang w:val="pt-BR"/>
          </w:rPr>
          <w:delText>grande quantidade de</w:delText>
        </w:r>
      </w:del>
      <w:ins w:id="112" w:author="Aline Richter" w:date="2021-11-22T12:13:00Z">
        <w:r w:rsidR="00E247EA">
          <w:rPr>
            <w:rFonts w:ascii="Times New Roman" w:hAnsi="Times New Roman" w:cs="Times New Roman"/>
            <w:lang w:val="pt-BR"/>
          </w:rPr>
          <w:t xml:space="preserve"> sua</w:t>
        </w:r>
      </w:ins>
      <w:r w:rsidRPr="5A733C8F">
        <w:rPr>
          <w:rFonts w:ascii="Times New Roman" w:hAnsi="Times New Roman" w:cs="Times New Roman"/>
          <w:lang w:val="pt-BR"/>
        </w:rPr>
        <w:t xml:space="preserve"> </w:t>
      </w:r>
      <w:del w:id="113" w:author="Aline Richter" w:date="2021-11-22T12:11:00Z">
        <w:r w:rsidRPr="5A733C8F" w:rsidDel="00464059">
          <w:rPr>
            <w:rFonts w:ascii="Times New Roman" w:hAnsi="Times New Roman" w:cs="Times New Roman"/>
            <w:lang w:val="pt-BR"/>
          </w:rPr>
          <w:delText xml:space="preserve">dados </w:delText>
        </w:r>
      </w:del>
      <w:ins w:id="114" w:author="Aline Richter" w:date="2021-11-22T12:11:00Z">
        <w:r w:rsidR="00464059">
          <w:rPr>
            <w:rFonts w:ascii="Times New Roman" w:hAnsi="Times New Roman" w:cs="Times New Roman"/>
            <w:lang w:val="pt-BR"/>
          </w:rPr>
          <w:t>in</w:t>
        </w:r>
      </w:ins>
      <w:ins w:id="115" w:author="Aline Richter" w:date="2021-11-22T12:12:00Z">
        <w:r w:rsidR="00464059">
          <w:rPr>
            <w:rFonts w:ascii="Times New Roman" w:hAnsi="Times New Roman" w:cs="Times New Roman"/>
            <w:lang w:val="pt-BR"/>
          </w:rPr>
          <w:t>formação</w:t>
        </w:r>
      </w:ins>
      <w:ins w:id="116" w:author="Aline Richter" w:date="2021-11-22T12:11:00Z">
        <w:r w:rsidR="00464059" w:rsidRPr="5A733C8F">
          <w:rPr>
            <w:rFonts w:ascii="Times New Roman" w:hAnsi="Times New Roman" w:cs="Times New Roman"/>
            <w:lang w:val="pt-BR"/>
          </w:rPr>
          <w:t xml:space="preserve"> </w:t>
        </w:r>
      </w:ins>
      <w:r w:rsidRPr="5A733C8F">
        <w:rPr>
          <w:rFonts w:ascii="Times New Roman" w:hAnsi="Times New Roman" w:cs="Times New Roman"/>
          <w:lang w:val="pt-BR"/>
        </w:rPr>
        <w:t>genétic</w:t>
      </w:r>
      <w:del w:id="117" w:author="Aline Richter" w:date="2021-11-22T12:12:00Z">
        <w:r w:rsidRPr="5A733C8F" w:rsidDel="00464059">
          <w:rPr>
            <w:rFonts w:ascii="Times New Roman" w:hAnsi="Times New Roman" w:cs="Times New Roman"/>
            <w:lang w:val="pt-BR"/>
          </w:rPr>
          <w:delText>o</w:delText>
        </w:r>
      </w:del>
      <w:ins w:id="118" w:author="Aline Richter" w:date="2021-11-22T12:12:00Z">
        <w:r w:rsidR="00464059">
          <w:rPr>
            <w:rFonts w:ascii="Times New Roman" w:hAnsi="Times New Roman" w:cs="Times New Roman"/>
            <w:lang w:val="pt-BR"/>
          </w:rPr>
          <w:t>a</w:t>
        </w:r>
      </w:ins>
      <w:del w:id="119" w:author="Aline Richter" w:date="2021-11-22T12:12:00Z">
        <w:r w:rsidRPr="5A733C8F" w:rsidDel="00464059">
          <w:rPr>
            <w:rFonts w:ascii="Times New Roman" w:hAnsi="Times New Roman" w:cs="Times New Roman"/>
            <w:lang w:val="pt-BR"/>
          </w:rPr>
          <w:delText>s</w:delText>
        </w:r>
      </w:del>
      <w:r w:rsidRPr="5A733C8F">
        <w:rPr>
          <w:rFonts w:ascii="Times New Roman" w:hAnsi="Times New Roman" w:cs="Times New Roman"/>
          <w:lang w:val="pt-BR"/>
        </w:rPr>
        <w:t xml:space="preserve"> </w:t>
      </w:r>
      <w:ins w:id="120" w:author="Aline Richter" w:date="2021-11-22T12:13:00Z">
        <w:r w:rsidR="00E247EA">
          <w:rPr>
            <w:rFonts w:ascii="Times New Roman" w:hAnsi="Times New Roman" w:cs="Times New Roman"/>
            <w:lang w:val="pt-BR"/>
          </w:rPr>
          <w:t xml:space="preserve">sequenciada, o que é </w:t>
        </w:r>
      </w:ins>
      <w:ins w:id="121" w:author="Aline Richter" w:date="2021-11-22T12:14:00Z">
        <w:r w:rsidR="00BD6321">
          <w:rPr>
            <w:rFonts w:ascii="Times New Roman" w:hAnsi="Times New Roman" w:cs="Times New Roman"/>
            <w:lang w:val="pt-BR"/>
          </w:rPr>
          <w:t xml:space="preserve">inverdade para </w:t>
        </w:r>
      </w:ins>
      <w:del w:id="122" w:author="Aline Richter" w:date="2021-11-22T12:14:00Z">
        <w:r w:rsidRPr="5A733C8F" w:rsidDel="00F92C5A">
          <w:rPr>
            <w:rFonts w:ascii="Times New Roman" w:hAnsi="Times New Roman" w:cs="Times New Roman"/>
            <w:lang w:val="pt-BR"/>
          </w:rPr>
          <w:delText xml:space="preserve">para </w:delText>
        </w:r>
      </w:del>
      <w:r w:rsidRPr="5A733C8F">
        <w:rPr>
          <w:rFonts w:ascii="Times New Roman" w:hAnsi="Times New Roman" w:cs="Times New Roman"/>
          <w:lang w:val="pt-BR"/>
        </w:rPr>
        <w:t>muitas espécies</w:t>
      </w:r>
      <w:del w:id="123" w:author="Aline Richter" w:date="2021-11-22T12:14:00Z">
        <w:r w:rsidRPr="5A733C8F" w:rsidDel="00F92C5A">
          <w:rPr>
            <w:rFonts w:ascii="Times New Roman" w:hAnsi="Times New Roman" w:cs="Times New Roman"/>
            <w:lang w:val="pt-BR"/>
          </w:rPr>
          <w:delText>, se tornando inviável quando estamos falando de muitas espécies</w:delText>
        </w:r>
      </w:del>
      <w:ins w:id="124" w:author="Aline Richter" w:date="2021-11-22T12:14:00Z">
        <w:r w:rsidR="009379B6">
          <w:rPr>
            <w:rFonts w:ascii="Times New Roman" w:hAnsi="Times New Roman" w:cs="Times New Roman"/>
            <w:lang w:val="pt-BR"/>
          </w:rPr>
          <w:t xml:space="preserve"> e grupos</w:t>
        </w:r>
      </w:ins>
      <w:r w:rsidRPr="5A733C8F">
        <w:rPr>
          <w:rFonts w:ascii="Times New Roman" w:hAnsi="Times New Roman" w:cs="Times New Roman"/>
          <w:lang w:val="pt-BR"/>
        </w:rPr>
        <w:t xml:space="preserve">. Outra </w:t>
      </w:r>
      <w:del w:id="125" w:author="Aline Richter" w:date="2021-11-22T12:15:00Z">
        <w:r w:rsidRPr="5A733C8F" w:rsidDel="009379B6">
          <w:rPr>
            <w:rFonts w:ascii="Times New Roman" w:hAnsi="Times New Roman" w:cs="Times New Roman"/>
            <w:lang w:val="pt-BR"/>
          </w:rPr>
          <w:delText xml:space="preserve">possibilidade </w:delText>
        </w:r>
      </w:del>
      <w:ins w:id="126" w:author="Aline Richter" w:date="2021-11-22T12:15:00Z">
        <w:r w:rsidR="00D62E8F">
          <w:rPr>
            <w:rFonts w:ascii="Times New Roman" w:hAnsi="Times New Roman" w:cs="Times New Roman"/>
            <w:lang w:val="pt-BR"/>
          </w:rPr>
          <w:t>técnica</w:t>
        </w:r>
        <w:r w:rsidR="009379B6" w:rsidRPr="5A733C8F">
          <w:rPr>
            <w:rFonts w:ascii="Times New Roman" w:hAnsi="Times New Roman" w:cs="Times New Roman"/>
            <w:lang w:val="pt-BR"/>
          </w:rPr>
          <w:t xml:space="preserve"> </w:t>
        </w:r>
      </w:ins>
      <w:r w:rsidRPr="5A733C8F">
        <w:rPr>
          <w:rFonts w:ascii="Times New Roman" w:hAnsi="Times New Roman" w:cs="Times New Roman"/>
          <w:lang w:val="pt-BR"/>
        </w:rPr>
        <w:t xml:space="preserve">bastante utilizada em alguns grupos de organismos </w:t>
      </w:r>
      <w:del w:id="127" w:author="Aline Richter" w:date="2021-11-22T12:15:00Z">
        <w:r w:rsidRPr="5A733C8F" w:rsidDel="00D62E8F">
          <w:rPr>
            <w:rFonts w:ascii="Times New Roman" w:hAnsi="Times New Roman" w:cs="Times New Roman"/>
            <w:lang w:val="pt-BR"/>
          </w:rPr>
          <w:delText>é avaliar a</w:delText>
        </w:r>
      </w:del>
      <w:ins w:id="128" w:author="Aline Richter" w:date="2021-11-22T12:15:00Z">
        <w:r w:rsidR="00D62E8F">
          <w:rPr>
            <w:rFonts w:ascii="Times New Roman" w:hAnsi="Times New Roman" w:cs="Times New Roman"/>
            <w:lang w:val="pt-BR"/>
          </w:rPr>
          <w:t>toma por base a</w:t>
        </w:r>
      </w:ins>
      <w:r w:rsidRPr="5A733C8F">
        <w:rPr>
          <w:rFonts w:ascii="Times New Roman" w:hAnsi="Times New Roman" w:cs="Times New Roman"/>
          <w:lang w:val="pt-BR"/>
        </w:rPr>
        <w:t xml:space="preserve"> hierarquia taxonômica para posicionar as espécies com parentesco desconhecido. De maneira geral</w:t>
      </w:r>
      <w:ins w:id="129" w:author="Aline Richter" w:date="2021-11-22T12:16:00Z">
        <w:r w:rsidR="00457EF4">
          <w:rPr>
            <w:rFonts w:ascii="Times New Roman" w:hAnsi="Times New Roman" w:cs="Times New Roman"/>
            <w:lang w:val="pt-BR"/>
          </w:rPr>
          <w:t xml:space="preserve">, </w:t>
        </w:r>
      </w:ins>
      <w:del w:id="130" w:author="Aline Richter" w:date="2021-11-22T12:16:00Z">
        <w:r w:rsidRPr="5A733C8F" w:rsidDel="00457EF4">
          <w:rPr>
            <w:rFonts w:ascii="Times New Roman" w:hAnsi="Times New Roman" w:cs="Times New Roman"/>
            <w:lang w:val="pt-BR"/>
          </w:rPr>
          <w:delText xml:space="preserve"> </w:delText>
        </w:r>
      </w:del>
      <w:r w:rsidRPr="5A733C8F">
        <w:rPr>
          <w:rFonts w:ascii="Times New Roman" w:hAnsi="Times New Roman" w:cs="Times New Roman"/>
          <w:lang w:val="pt-BR"/>
        </w:rPr>
        <w:t>isso é similar a utilizar o nome e sobrenome das espécies para posicionar elas dentro da filogenia. Espécies com nome igual (gênero) são mais próximas entre si que espécies com nomes diferentes. Apesar de barata, ao utilizar esta técnica esbarramos em um problema de quantidade, pois quanto maior o número de espécies a ser inserido, mais difícil é procurar manualmente toda a ficha de nomes e sobrenomes destas espécies (gênero, família, ordem), sendo, portanto, muito sujeita a erros, além de muito difícil de descrever perfeitamente como foi feito o processo de inserção das espécies quando realizada de forma manual.</w:t>
      </w:r>
    </w:p>
    <w:p w14:paraId="5629CE3A" w14:textId="4EA6732B" w:rsidR="5A733C8F" w:rsidRDefault="003517E0" w:rsidP="00F5001B">
      <w:pPr>
        <w:spacing w:line="480" w:lineRule="auto"/>
        <w:rPr>
          <w:rFonts w:ascii="Times New Roman" w:hAnsi="Times New Roman" w:cs="Times New Roman"/>
          <w:lang w:val="pt-BR"/>
        </w:rPr>
      </w:pPr>
      <w:ins w:id="131" w:author="Aline Richter" w:date="2021-11-22T12:21:00Z">
        <w:r>
          <w:rPr>
            <w:rFonts w:ascii="Times New Roman" w:hAnsi="Times New Roman" w:cs="Times New Roman"/>
            <w:lang w:val="pt-BR"/>
          </w:rPr>
          <w:t xml:space="preserve">Considerando </w:t>
        </w:r>
      </w:ins>
      <w:ins w:id="132" w:author="Aline Richter" w:date="2021-11-22T12:23:00Z">
        <w:r w:rsidR="00227CCB">
          <w:rPr>
            <w:rFonts w:ascii="Times New Roman" w:hAnsi="Times New Roman" w:cs="Times New Roman"/>
            <w:lang w:val="pt-BR"/>
          </w:rPr>
          <w:t xml:space="preserve">a inserção de espécies faltantes baseada em hierarquia taxonômica produz hipóteses filogenéticas confiáveis e </w:t>
        </w:r>
      </w:ins>
      <w:ins w:id="133" w:author="Aline Richter" w:date="2021-11-22T12:21:00Z">
        <w:r>
          <w:rPr>
            <w:rFonts w:ascii="Times New Roman" w:hAnsi="Times New Roman" w:cs="Times New Roman"/>
            <w:lang w:val="pt-BR"/>
          </w:rPr>
          <w:t xml:space="preserve">que </w:t>
        </w:r>
      </w:ins>
      <w:ins w:id="134" w:author="Aline Richter" w:date="2021-11-22T12:23:00Z">
        <w:r w:rsidR="00227CCB">
          <w:rPr>
            <w:rFonts w:ascii="Times New Roman" w:hAnsi="Times New Roman" w:cs="Times New Roman"/>
            <w:lang w:val="pt-BR"/>
          </w:rPr>
          <w:t>esses d</w:t>
        </w:r>
      </w:ins>
      <w:ins w:id="135" w:author="Aline Richter" w:date="2021-11-22T12:21:00Z">
        <w:r w:rsidR="006C16E3">
          <w:rPr>
            <w:rFonts w:ascii="Times New Roman" w:hAnsi="Times New Roman" w:cs="Times New Roman"/>
            <w:lang w:val="pt-BR"/>
          </w:rPr>
          <w:t>ados podem ser ac</w:t>
        </w:r>
      </w:ins>
      <w:ins w:id="136" w:author="Aline Richter" w:date="2021-11-22T12:22:00Z">
        <w:r w:rsidR="006C16E3">
          <w:rPr>
            <w:rFonts w:ascii="Times New Roman" w:hAnsi="Times New Roman" w:cs="Times New Roman"/>
            <w:lang w:val="pt-BR"/>
          </w:rPr>
          <w:t>essados de forma aberta</w:t>
        </w:r>
      </w:ins>
      <w:ins w:id="137" w:author="Aline Richter" w:date="2021-11-22T12:24:00Z">
        <w:r w:rsidR="0060209D">
          <w:rPr>
            <w:rFonts w:ascii="Times New Roman" w:hAnsi="Times New Roman" w:cs="Times New Roman"/>
            <w:lang w:val="pt-BR"/>
          </w:rPr>
          <w:t>, elaboramos um conjunto de ferramentas computacionais</w:t>
        </w:r>
        <w:r w:rsidR="00310136">
          <w:rPr>
            <w:rFonts w:ascii="Times New Roman" w:hAnsi="Times New Roman" w:cs="Times New Roman"/>
            <w:lang w:val="pt-BR"/>
          </w:rPr>
          <w:t xml:space="preserve"> que permitem um processo a</w:t>
        </w:r>
      </w:ins>
      <w:ins w:id="138" w:author="Aline Richter" w:date="2021-11-22T12:25:00Z">
        <w:r w:rsidR="00310136">
          <w:rPr>
            <w:rFonts w:ascii="Times New Roman" w:hAnsi="Times New Roman" w:cs="Times New Roman"/>
            <w:lang w:val="pt-BR"/>
          </w:rPr>
          <w:t xml:space="preserve">utomatizado </w:t>
        </w:r>
      </w:ins>
      <w:ins w:id="139" w:author="Aline Richter" w:date="2021-11-22T12:26:00Z">
        <w:r w:rsidR="005132C5">
          <w:rPr>
            <w:rFonts w:ascii="Times New Roman" w:hAnsi="Times New Roman" w:cs="Times New Roman"/>
            <w:lang w:val="pt-BR"/>
          </w:rPr>
          <w:t>de inserções</w:t>
        </w:r>
      </w:ins>
      <w:ins w:id="140" w:author="Aline Richter" w:date="2021-11-22T12:27:00Z">
        <w:r w:rsidR="00F90D81">
          <w:rPr>
            <w:rFonts w:ascii="Times New Roman" w:hAnsi="Times New Roman" w:cs="Times New Roman"/>
            <w:lang w:val="pt-BR"/>
          </w:rPr>
          <w:t>,</w:t>
        </w:r>
      </w:ins>
      <w:ins w:id="141" w:author="Aline Richter" w:date="2021-11-22T12:22:00Z">
        <w:r w:rsidR="006C16E3">
          <w:rPr>
            <w:rFonts w:ascii="Times New Roman" w:hAnsi="Times New Roman" w:cs="Times New Roman"/>
            <w:lang w:val="pt-BR"/>
          </w:rPr>
          <w:t xml:space="preserve"> </w:t>
        </w:r>
      </w:ins>
      <w:ins w:id="142" w:author="Aline Richter" w:date="2021-11-22T12:27:00Z">
        <w:r w:rsidR="0065465F">
          <w:rPr>
            <w:rFonts w:ascii="Times New Roman" w:hAnsi="Times New Roman" w:cs="Times New Roman"/>
            <w:lang w:val="pt-BR"/>
          </w:rPr>
          <w:t xml:space="preserve">tonando possível </w:t>
        </w:r>
      </w:ins>
      <w:ins w:id="143" w:author="Aline Richter" w:date="2021-11-22T12:28:00Z">
        <w:r w:rsidR="000C3F2E">
          <w:rPr>
            <w:rFonts w:ascii="Times New Roman" w:hAnsi="Times New Roman" w:cs="Times New Roman"/>
            <w:lang w:val="pt-BR"/>
          </w:rPr>
          <w:t xml:space="preserve">a construção de filogenias para grupos </w:t>
        </w:r>
        <w:proofErr w:type="spellStart"/>
        <w:r w:rsidR="000C3F2E">
          <w:rPr>
            <w:rFonts w:ascii="Times New Roman" w:hAnsi="Times New Roman" w:cs="Times New Roman"/>
            <w:lang w:val="pt-BR"/>
          </w:rPr>
          <w:t>megadiversos</w:t>
        </w:r>
        <w:proofErr w:type="spellEnd"/>
        <w:r w:rsidR="000C3F2E">
          <w:rPr>
            <w:rFonts w:ascii="Times New Roman" w:hAnsi="Times New Roman" w:cs="Times New Roman"/>
            <w:lang w:val="pt-BR"/>
          </w:rPr>
          <w:t xml:space="preserve"> como os peixes</w:t>
        </w:r>
        <w:commentRangeStart w:id="144"/>
        <w:r w:rsidR="000C3F2E">
          <w:rPr>
            <w:rFonts w:ascii="Times New Roman" w:hAnsi="Times New Roman" w:cs="Times New Roman"/>
            <w:lang w:val="pt-BR"/>
          </w:rPr>
          <w:t>.</w:t>
        </w:r>
      </w:ins>
      <w:del w:id="145" w:author="Aline Richter" w:date="2021-11-22T12:28:00Z">
        <w:r w:rsidR="58DCE913" w:rsidRPr="58DCE913" w:rsidDel="00F5001B">
          <w:rPr>
            <w:rFonts w:ascii="Times New Roman" w:hAnsi="Times New Roman" w:cs="Times New Roman"/>
            <w:lang w:val="pt-BR"/>
          </w:rPr>
          <w:delText>Uma possível solução para o problema mencionado acima seria automatizar o processo, ou seja, criar um programa de computador que consiga inserir automaticamente as espécies desejadas na filogenia a partir de suas relações de parentesco presentes na lista de todos os nomes dos seus parentes, ou seja, utilizando a hierarquia taxonômica. Desta forma,</w:delText>
        </w:r>
      </w:del>
      <w:r w:rsidR="58DCE913" w:rsidRPr="58DCE913">
        <w:rPr>
          <w:rFonts w:ascii="Times New Roman" w:hAnsi="Times New Roman" w:cs="Times New Roman"/>
          <w:lang w:val="pt-BR"/>
        </w:rPr>
        <w:t xml:space="preserve"> </w:t>
      </w:r>
      <w:ins w:id="146" w:author="Aline Richter" w:date="2021-11-22T12:28:00Z">
        <w:r w:rsidR="00F5001B">
          <w:rPr>
            <w:rFonts w:ascii="Times New Roman" w:hAnsi="Times New Roman" w:cs="Times New Roman"/>
            <w:lang w:val="pt-BR"/>
          </w:rPr>
          <w:t>N</w:t>
        </w:r>
      </w:ins>
      <w:del w:id="147" w:author="Aline Richter" w:date="2021-11-22T12:28:00Z">
        <w:r w:rsidR="58DCE913" w:rsidRPr="58DCE913" w:rsidDel="00F5001B">
          <w:rPr>
            <w:rFonts w:ascii="Times New Roman" w:hAnsi="Times New Roman" w:cs="Times New Roman"/>
            <w:lang w:val="pt-BR"/>
          </w:rPr>
          <w:delText>n</w:delText>
        </w:r>
      </w:del>
      <w:r w:rsidR="58DCE913" w:rsidRPr="58DCE913">
        <w:rPr>
          <w:rFonts w:ascii="Times New Roman" w:hAnsi="Times New Roman" w:cs="Times New Roman"/>
          <w:lang w:val="pt-BR"/>
        </w:rPr>
        <w:t xml:space="preserve">o trabalho recentemente publicado na revista </w:t>
      </w:r>
      <w:proofErr w:type="spellStart"/>
      <w:r w:rsidR="58DCE913" w:rsidRPr="58DCE913">
        <w:rPr>
          <w:rFonts w:ascii="Times New Roman" w:hAnsi="Times New Roman" w:cs="Times New Roman"/>
          <w:lang w:val="pt-BR"/>
        </w:rPr>
        <w:t>Ecological</w:t>
      </w:r>
      <w:proofErr w:type="spellEnd"/>
      <w:r w:rsidR="58DCE913" w:rsidRPr="58DCE913">
        <w:rPr>
          <w:rFonts w:ascii="Times New Roman" w:hAnsi="Times New Roman" w:cs="Times New Roman"/>
          <w:lang w:val="pt-BR"/>
        </w:rPr>
        <w:t xml:space="preserve"> </w:t>
      </w:r>
      <w:proofErr w:type="spellStart"/>
      <w:r w:rsidR="58DCE913" w:rsidRPr="58DCE913">
        <w:rPr>
          <w:rFonts w:ascii="Times New Roman" w:hAnsi="Times New Roman" w:cs="Times New Roman"/>
          <w:lang w:val="pt-BR"/>
        </w:rPr>
        <w:t>Informatics</w:t>
      </w:r>
      <w:proofErr w:type="spellEnd"/>
      <w:r w:rsidR="58DCE913" w:rsidRPr="58DCE913">
        <w:rPr>
          <w:rFonts w:ascii="Times New Roman" w:hAnsi="Times New Roman" w:cs="Times New Roman"/>
          <w:lang w:val="pt-BR"/>
        </w:rPr>
        <w:t xml:space="preserve"> nós </w:t>
      </w:r>
      <w:ins w:id="148" w:author="Aline Richter" w:date="2021-11-22T12:28:00Z">
        <w:r w:rsidR="00F5001B">
          <w:rPr>
            <w:rFonts w:ascii="Times New Roman" w:hAnsi="Times New Roman" w:cs="Times New Roman"/>
            <w:lang w:val="pt-BR"/>
          </w:rPr>
          <w:t>apresentamos essas ferramentas</w:t>
        </w:r>
      </w:ins>
      <w:ins w:id="149" w:author="Aline Richter" w:date="2021-11-22T12:30:00Z">
        <w:r w:rsidR="003C6435">
          <w:rPr>
            <w:rFonts w:ascii="Times New Roman" w:hAnsi="Times New Roman" w:cs="Times New Roman"/>
            <w:lang w:val="pt-BR"/>
          </w:rPr>
          <w:t xml:space="preserve"> </w:t>
        </w:r>
      </w:ins>
      <w:ins w:id="150" w:author="Aline Richter" w:date="2021-11-22T12:31:00Z">
        <w:r w:rsidR="00696420">
          <w:rPr>
            <w:rFonts w:ascii="Times New Roman" w:hAnsi="Times New Roman" w:cs="Times New Roman"/>
            <w:lang w:val="pt-BR"/>
          </w:rPr>
          <w:t>utilizando</w:t>
        </w:r>
      </w:ins>
      <w:ins w:id="151" w:author="Aline Richter" w:date="2021-11-22T12:30:00Z">
        <w:r w:rsidR="003C6435">
          <w:rPr>
            <w:rFonts w:ascii="Times New Roman" w:hAnsi="Times New Roman" w:cs="Times New Roman"/>
            <w:lang w:val="pt-BR"/>
          </w:rPr>
          <w:t xml:space="preserve"> de um banco de dados </w:t>
        </w:r>
      </w:ins>
      <w:del w:id="152" w:author="Aline Richter" w:date="2021-11-22T12:29:00Z">
        <w:r w:rsidR="58DCE913" w:rsidRPr="58DCE913" w:rsidDel="006714AC">
          <w:rPr>
            <w:rFonts w:ascii="Times New Roman" w:hAnsi="Times New Roman" w:cs="Times New Roman"/>
            <w:lang w:val="pt-BR"/>
          </w:rPr>
          <w:delText xml:space="preserve">desenvolvemos um programa de computador que realiza tal procedimento de maneira automatizada. Através dele criamos </w:delText>
        </w:r>
      </w:del>
      <w:del w:id="153" w:author="Aline Richter" w:date="2021-11-22T12:30:00Z">
        <w:r w:rsidR="58DCE913" w:rsidRPr="58DCE913" w:rsidDel="003C6435">
          <w:rPr>
            <w:rFonts w:ascii="Times New Roman" w:hAnsi="Times New Roman" w:cs="Times New Roman"/>
            <w:lang w:val="pt-BR"/>
          </w:rPr>
          <w:delText xml:space="preserve">uma árvore filogenética </w:delText>
        </w:r>
      </w:del>
      <w:r w:rsidR="58DCE913" w:rsidRPr="58DCE913">
        <w:rPr>
          <w:rFonts w:ascii="Times New Roman" w:hAnsi="Times New Roman" w:cs="Times New Roman"/>
          <w:lang w:val="pt-BR"/>
        </w:rPr>
        <w:t>contendo mais de 13 mil espécies de peixes de água doce do mundo todo</w:t>
      </w:r>
      <w:commentRangeEnd w:id="144"/>
      <w:r w:rsidR="003C6435">
        <w:rPr>
          <w:rStyle w:val="Refdecomentrio"/>
        </w:rPr>
        <w:commentReference w:id="144"/>
      </w:r>
      <w:ins w:id="154" w:author="Aline Richter" w:date="2021-11-22T12:30:00Z">
        <w:r w:rsidR="003C6435">
          <w:rPr>
            <w:rFonts w:ascii="Times New Roman" w:hAnsi="Times New Roman" w:cs="Times New Roman"/>
            <w:lang w:val="pt-BR"/>
          </w:rPr>
          <w:t>.</w:t>
        </w:r>
      </w:ins>
      <w:ins w:id="155" w:author="Aline Richter" w:date="2021-11-22T12:31:00Z">
        <w:r w:rsidR="00696420">
          <w:rPr>
            <w:rFonts w:ascii="Times New Roman" w:hAnsi="Times New Roman" w:cs="Times New Roman"/>
            <w:lang w:val="pt-BR"/>
          </w:rPr>
          <w:t xml:space="preserve"> </w:t>
        </w:r>
      </w:ins>
      <w:ins w:id="156" w:author="Aline Richter" w:date="2021-11-22T12:30:00Z">
        <w:r w:rsidR="003C6435">
          <w:rPr>
            <w:rFonts w:ascii="Times New Roman" w:hAnsi="Times New Roman" w:cs="Times New Roman"/>
            <w:lang w:val="pt-BR"/>
          </w:rPr>
          <w:t xml:space="preserve"> </w:t>
        </w:r>
      </w:ins>
      <w:del w:id="157" w:author="Aline Richter" w:date="2021-11-22T12:33:00Z">
        <w:r w:rsidR="58DCE913" w:rsidRPr="58DCE913" w:rsidDel="00410B58">
          <w:rPr>
            <w:rFonts w:ascii="Times New Roman" w:hAnsi="Times New Roman" w:cs="Times New Roman"/>
            <w:lang w:val="pt-BR"/>
          </w:rPr>
          <w:delText>, e tudo isso em menos de três horas. Mas rapidez não é tudo,</w:delText>
        </w:r>
      </w:del>
      <w:ins w:id="158" w:author="Aline Richter" w:date="2021-11-22T12:33:00Z">
        <w:r w:rsidR="00410B58">
          <w:rPr>
            <w:rFonts w:ascii="Times New Roman" w:hAnsi="Times New Roman" w:cs="Times New Roman"/>
            <w:lang w:val="pt-BR"/>
          </w:rPr>
          <w:t>A</w:t>
        </w:r>
      </w:ins>
      <w:del w:id="159" w:author="Aline Richter" w:date="2021-11-22T12:33:00Z">
        <w:r w:rsidR="58DCE913" w:rsidRPr="58DCE913" w:rsidDel="00410B58">
          <w:rPr>
            <w:rFonts w:ascii="Times New Roman" w:hAnsi="Times New Roman" w:cs="Times New Roman"/>
            <w:lang w:val="pt-BR"/>
          </w:rPr>
          <w:delText xml:space="preserve"> a</w:delText>
        </w:r>
      </w:del>
      <w:r w:rsidR="58DCE913" w:rsidRPr="58DCE913">
        <w:rPr>
          <w:rFonts w:ascii="Times New Roman" w:hAnsi="Times New Roman" w:cs="Times New Roman"/>
          <w:lang w:val="pt-BR"/>
        </w:rPr>
        <w:t>lém disso</w:t>
      </w:r>
      <w:ins w:id="160" w:author="Aline Richter" w:date="2021-11-22T12:33:00Z">
        <w:r w:rsidR="00410B58">
          <w:rPr>
            <w:rFonts w:ascii="Times New Roman" w:hAnsi="Times New Roman" w:cs="Times New Roman"/>
            <w:lang w:val="pt-BR"/>
          </w:rPr>
          <w:t>,</w:t>
        </w:r>
      </w:ins>
      <w:r w:rsidR="58DCE913" w:rsidRPr="58DCE913">
        <w:rPr>
          <w:rFonts w:ascii="Times New Roman" w:hAnsi="Times New Roman" w:cs="Times New Roman"/>
          <w:lang w:val="pt-BR"/>
        </w:rPr>
        <w:t xml:space="preserve"> mostramos que o método que desenvolvemos cria filogenias que são muito confiáveis para serem utilizadas em estudos de ecologia (baseado em algumas características dessas filogenias). O nosso estudo trata-se da primeira ferramenta automatizada presente em R (o principal software utilizado em estudos ecológicos) e, apesar de publicad</w:t>
      </w:r>
      <w:ins w:id="161" w:author="Aline Richter" w:date="2021-11-22T12:33:00Z">
        <w:r w:rsidR="00FE0AD2">
          <w:rPr>
            <w:rFonts w:ascii="Times New Roman" w:hAnsi="Times New Roman" w:cs="Times New Roman"/>
            <w:lang w:val="pt-BR"/>
          </w:rPr>
          <w:t>a</w:t>
        </w:r>
      </w:ins>
      <w:del w:id="162" w:author="Aline Richter" w:date="2021-11-22T12:33:00Z">
        <w:r w:rsidR="58DCE913" w:rsidRPr="58DCE913" w:rsidDel="00FE0AD2">
          <w:rPr>
            <w:rFonts w:ascii="Times New Roman" w:hAnsi="Times New Roman" w:cs="Times New Roman"/>
            <w:lang w:val="pt-BR"/>
          </w:rPr>
          <w:delText>o</w:delText>
        </w:r>
      </w:del>
      <w:r w:rsidR="58DCE913" w:rsidRPr="58DCE913">
        <w:rPr>
          <w:rFonts w:ascii="Times New Roman" w:hAnsi="Times New Roman" w:cs="Times New Roman"/>
          <w:lang w:val="pt-BR"/>
        </w:rPr>
        <w:t xml:space="preserve">, pode ser constantemente aprimorada, com a possibilidade de ser expandida para outros grupos além de peixes. </w:t>
      </w:r>
    </w:p>
    <w:p w14:paraId="10184CD0" w14:textId="285FDB1F" w:rsidR="58DCE913" w:rsidRDefault="58DCE913" w:rsidP="58DCE913">
      <w:pPr>
        <w:spacing w:line="480" w:lineRule="auto"/>
        <w:rPr>
          <w:rFonts w:ascii="Times New Roman" w:hAnsi="Times New Roman" w:cs="Times New Roman"/>
          <w:lang w:val="pt-BR"/>
        </w:rPr>
      </w:pPr>
    </w:p>
    <w:p w14:paraId="02CDB7F9" w14:textId="05A7550D" w:rsidR="58DCE913" w:rsidRDefault="58DCE913" w:rsidP="58DCE913">
      <w:pPr>
        <w:spacing w:line="480" w:lineRule="auto"/>
        <w:rPr>
          <w:rFonts w:ascii="Times New Roman" w:hAnsi="Times New Roman" w:cs="Times New Roman"/>
          <w:lang w:val="pt-BR"/>
        </w:rPr>
      </w:pPr>
    </w:p>
    <w:p w14:paraId="17FDADC0" w14:textId="6370D2B4" w:rsidR="58DCE913" w:rsidRPr="00B24897" w:rsidRDefault="5BFD27E0" w:rsidP="58DCE913">
      <w:pPr>
        <w:spacing w:line="480" w:lineRule="auto"/>
        <w:rPr>
          <w:rFonts w:ascii="Times New Roman" w:hAnsi="Times New Roman" w:cs="Times New Roman"/>
        </w:rPr>
      </w:pPr>
      <w:r w:rsidRPr="00B24897">
        <w:rPr>
          <w:rFonts w:ascii="Times New Roman" w:hAnsi="Times New Roman" w:cs="Times New Roman"/>
        </w:rPr>
        <w:t>Thread twitter</w:t>
      </w:r>
    </w:p>
    <w:p w14:paraId="70946088" w14:textId="6E3A5AB3" w:rsidR="58DCE913" w:rsidRDefault="5BFD27E0" w:rsidP="5BFD27E0">
      <w:pPr>
        <w:spacing w:line="480" w:lineRule="auto"/>
        <w:rPr>
          <w:rFonts w:ascii="Calibri" w:eastAsia="Calibri" w:hAnsi="Calibri" w:cs="Calibri"/>
          <w:color w:val="000000" w:themeColor="text1"/>
          <w:lang w:val="pt-BR"/>
        </w:rPr>
      </w:pPr>
      <w:r w:rsidRPr="5BFD27E0">
        <w:rPr>
          <w:rFonts w:ascii="Calibri" w:eastAsia="Calibri" w:hAnsi="Calibri" w:cs="Calibri"/>
          <w:color w:val="000000" w:themeColor="text1"/>
        </w:rPr>
        <w:t>Few years ago, a friend of mine, Bruno, pushed me back to the fish world. My last contact with fishes (a real one, not that contact summarizing fishes just as a study model). At that time, I wonder: how could I contribute for a topic that involves fishes? I frequently used to become in trouble all the time that I need to insert any new species in the most up to date phylogenetic hypothesis, a common situation for those who work with tropical fish assemblages. In this insertion process we have two main options, both unreliable but for different reasons. The first, would be use molecular techniques to elucidate the evolutionary position of species along the backbone phylogeny. Despite very precise, was unreliable due to the lack of money and technical expertise. So, we opt to insertion missing species by hand, a reliable option given the context of no money and expertise but is the type of work that you do and wish to not do it anymore in your entire life. However, the</w:t>
      </w:r>
    </w:p>
    <w:p w14:paraId="623B3A2E" w14:textId="5F741D93" w:rsidR="58DCE913" w:rsidRDefault="58DCE913" w:rsidP="5BFD27E0">
      <w:pPr>
        <w:spacing w:line="480" w:lineRule="auto"/>
        <w:rPr>
          <w:rFonts w:ascii="Times New Roman" w:hAnsi="Times New Roman" w:cs="Times New Roman"/>
          <w:lang w:val="pt-BR"/>
        </w:rPr>
      </w:pPr>
    </w:p>
    <w:sectPr w:rsidR="58DCE91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4" w:author="Aline Richter" w:date="2021-11-22T12:30:00Z" w:initials="AR">
    <w:p w14:paraId="6DCCF272" w14:textId="1D0242EB" w:rsidR="003C6435" w:rsidRPr="00696420" w:rsidRDefault="003C6435">
      <w:pPr>
        <w:pStyle w:val="Textodecomentrio"/>
        <w:rPr>
          <w:lang w:val="pt-BR"/>
        </w:rPr>
      </w:pPr>
      <w:r>
        <w:rPr>
          <w:rStyle w:val="Refdecomentrio"/>
        </w:rPr>
        <w:annotationRef/>
      </w:r>
      <w:r w:rsidRPr="00696420">
        <w:rPr>
          <w:lang w:val="pt-BR"/>
        </w:rPr>
        <w:t>Veridicar se essa frase é</w:t>
      </w:r>
      <w:r w:rsidR="00696420" w:rsidRPr="00696420">
        <w:rPr>
          <w:lang w:val="pt-BR"/>
        </w:rPr>
        <w:t xml:space="preserve"> ve</w:t>
      </w:r>
      <w:r w:rsidR="00696420">
        <w:rPr>
          <w:lang w:val="pt-BR"/>
        </w:rPr>
        <w:t>rdadeira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CCF27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60BFB" w16cex:dateUtc="2021-11-22T15: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CCF272" w16cid:durableId="25460BF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ine Richter">
    <w15:presenceInfo w15:providerId="None" w15:userId="Aline Richt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IwMzIztDQ3trA0MzBW0lEKTi0uzszPAykwqgUANEeAoiwAAAA="/>
  </w:docVars>
  <w:rsids>
    <w:rsidRoot w:val="00652D31"/>
    <w:rsid w:val="00015939"/>
    <w:rsid w:val="00022307"/>
    <w:rsid w:val="000436D0"/>
    <w:rsid w:val="00050EA5"/>
    <w:rsid w:val="000941A7"/>
    <w:rsid w:val="000A4F98"/>
    <w:rsid w:val="000C3F2E"/>
    <w:rsid w:val="000E41A0"/>
    <w:rsid w:val="000F05D4"/>
    <w:rsid w:val="000F69B0"/>
    <w:rsid w:val="001129F2"/>
    <w:rsid w:val="001231C7"/>
    <w:rsid w:val="001806F3"/>
    <w:rsid w:val="001B32C2"/>
    <w:rsid w:val="001B5BB6"/>
    <w:rsid w:val="001C4F3F"/>
    <w:rsid w:val="001C7DAF"/>
    <w:rsid w:val="00227CCB"/>
    <w:rsid w:val="00235B1E"/>
    <w:rsid w:val="0025139C"/>
    <w:rsid w:val="00277C62"/>
    <w:rsid w:val="00291960"/>
    <w:rsid w:val="002A038F"/>
    <w:rsid w:val="002D102F"/>
    <w:rsid w:val="00310136"/>
    <w:rsid w:val="00347A84"/>
    <w:rsid w:val="003517E0"/>
    <w:rsid w:val="00385FF0"/>
    <w:rsid w:val="003A2FE1"/>
    <w:rsid w:val="003C4D5C"/>
    <w:rsid w:val="003C6435"/>
    <w:rsid w:val="00410B58"/>
    <w:rsid w:val="00457EF4"/>
    <w:rsid w:val="00464059"/>
    <w:rsid w:val="00493023"/>
    <w:rsid w:val="00495113"/>
    <w:rsid w:val="004A1609"/>
    <w:rsid w:val="004D33B3"/>
    <w:rsid w:val="004E773D"/>
    <w:rsid w:val="005132C5"/>
    <w:rsid w:val="005E4F39"/>
    <w:rsid w:val="005F5D3F"/>
    <w:rsid w:val="005F7EC6"/>
    <w:rsid w:val="0060209D"/>
    <w:rsid w:val="00640810"/>
    <w:rsid w:val="006517EA"/>
    <w:rsid w:val="00651834"/>
    <w:rsid w:val="00652D31"/>
    <w:rsid w:val="0065465F"/>
    <w:rsid w:val="006714AC"/>
    <w:rsid w:val="00696420"/>
    <w:rsid w:val="006C16E3"/>
    <w:rsid w:val="006C4DFE"/>
    <w:rsid w:val="00743BBB"/>
    <w:rsid w:val="007B454B"/>
    <w:rsid w:val="007D1009"/>
    <w:rsid w:val="007D2306"/>
    <w:rsid w:val="007D7C67"/>
    <w:rsid w:val="0084456D"/>
    <w:rsid w:val="008D594B"/>
    <w:rsid w:val="0091283A"/>
    <w:rsid w:val="00934F96"/>
    <w:rsid w:val="009379B6"/>
    <w:rsid w:val="00950DA7"/>
    <w:rsid w:val="0097299B"/>
    <w:rsid w:val="00980041"/>
    <w:rsid w:val="00AC0C47"/>
    <w:rsid w:val="00AD38CF"/>
    <w:rsid w:val="00B04E46"/>
    <w:rsid w:val="00B24897"/>
    <w:rsid w:val="00B34B4B"/>
    <w:rsid w:val="00B35375"/>
    <w:rsid w:val="00B36E05"/>
    <w:rsid w:val="00B4540A"/>
    <w:rsid w:val="00B473AC"/>
    <w:rsid w:val="00B563A8"/>
    <w:rsid w:val="00B8398F"/>
    <w:rsid w:val="00BB3C6C"/>
    <w:rsid w:val="00BD6321"/>
    <w:rsid w:val="00BF0A54"/>
    <w:rsid w:val="00BF6D34"/>
    <w:rsid w:val="00C065DA"/>
    <w:rsid w:val="00C604A3"/>
    <w:rsid w:val="00C95466"/>
    <w:rsid w:val="00CC4CDA"/>
    <w:rsid w:val="00CD3A09"/>
    <w:rsid w:val="00CF4D3E"/>
    <w:rsid w:val="00D62E8F"/>
    <w:rsid w:val="00D97925"/>
    <w:rsid w:val="00DE1243"/>
    <w:rsid w:val="00DE4C45"/>
    <w:rsid w:val="00E061A9"/>
    <w:rsid w:val="00E12BFC"/>
    <w:rsid w:val="00E16FA4"/>
    <w:rsid w:val="00E20427"/>
    <w:rsid w:val="00E247EA"/>
    <w:rsid w:val="00E33D8A"/>
    <w:rsid w:val="00E95B27"/>
    <w:rsid w:val="00EA0B4F"/>
    <w:rsid w:val="00EB077F"/>
    <w:rsid w:val="00EC0C4F"/>
    <w:rsid w:val="00F134B8"/>
    <w:rsid w:val="00F2298C"/>
    <w:rsid w:val="00F43112"/>
    <w:rsid w:val="00F453E1"/>
    <w:rsid w:val="00F5001B"/>
    <w:rsid w:val="00F90D81"/>
    <w:rsid w:val="00F92C5A"/>
    <w:rsid w:val="00F9317D"/>
    <w:rsid w:val="00FD2DCC"/>
    <w:rsid w:val="00FE0AD2"/>
    <w:rsid w:val="01F2D585"/>
    <w:rsid w:val="58DCE913"/>
    <w:rsid w:val="5A733C8F"/>
    <w:rsid w:val="5BFD27E0"/>
    <w:rsid w:val="60DB6F4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E06A7"/>
  <w15:chartTrackingRefBased/>
  <w15:docId w15:val="{E2663E19-7AD5-447E-B5E4-A77C49D15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Pr>
      <w:color w:val="0563C1" w:themeColor="hyperlink"/>
      <w:u w:val="single"/>
    </w:rPr>
  </w:style>
  <w:style w:type="character" w:styleId="Refdecomentrio">
    <w:name w:val="annotation reference"/>
    <w:basedOn w:val="Fontepargpadro"/>
    <w:uiPriority w:val="99"/>
    <w:semiHidden/>
    <w:unhideWhenUsed/>
    <w:rsid w:val="003C6435"/>
    <w:rPr>
      <w:sz w:val="16"/>
      <w:szCs w:val="16"/>
    </w:rPr>
  </w:style>
  <w:style w:type="paragraph" w:styleId="Textodecomentrio">
    <w:name w:val="annotation text"/>
    <w:basedOn w:val="Normal"/>
    <w:link w:val="TextodecomentrioChar"/>
    <w:uiPriority w:val="99"/>
    <w:semiHidden/>
    <w:unhideWhenUsed/>
    <w:rsid w:val="003C6435"/>
    <w:rPr>
      <w:sz w:val="20"/>
      <w:szCs w:val="20"/>
    </w:rPr>
  </w:style>
  <w:style w:type="character" w:customStyle="1" w:styleId="TextodecomentrioChar">
    <w:name w:val="Texto de comentário Char"/>
    <w:basedOn w:val="Fontepargpadro"/>
    <w:link w:val="Textodecomentrio"/>
    <w:uiPriority w:val="99"/>
    <w:semiHidden/>
    <w:rsid w:val="003C6435"/>
    <w:rPr>
      <w:sz w:val="20"/>
      <w:szCs w:val="20"/>
    </w:rPr>
  </w:style>
  <w:style w:type="paragraph" w:styleId="Assuntodocomentrio">
    <w:name w:val="annotation subject"/>
    <w:basedOn w:val="Textodecomentrio"/>
    <w:next w:val="Textodecomentrio"/>
    <w:link w:val="AssuntodocomentrioChar"/>
    <w:uiPriority w:val="99"/>
    <w:semiHidden/>
    <w:unhideWhenUsed/>
    <w:rsid w:val="003C6435"/>
    <w:rPr>
      <w:b/>
      <w:bCs/>
    </w:rPr>
  </w:style>
  <w:style w:type="character" w:customStyle="1" w:styleId="AssuntodocomentrioChar">
    <w:name w:val="Assunto do comentário Char"/>
    <w:basedOn w:val="TextodecomentrioChar"/>
    <w:link w:val="Assuntodocomentrio"/>
    <w:uiPriority w:val="99"/>
    <w:semiHidden/>
    <w:rsid w:val="003C643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1431</Words>
  <Characters>7729</Characters>
  <Application>Microsoft Office Word</Application>
  <DocSecurity>0</DocSecurity>
  <Lines>64</Lines>
  <Paragraphs>18</Paragraphs>
  <ScaleCrop>false</ScaleCrop>
  <Company/>
  <LinksUpToDate>false</LinksUpToDate>
  <CharactersWithSpaces>9142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Nakamura</dc:creator>
  <cp:keywords/>
  <dc:description/>
  <cp:lastModifiedBy>Aline Richter</cp:lastModifiedBy>
  <cp:revision>2</cp:revision>
  <dcterms:created xsi:type="dcterms:W3CDTF">2021-11-22T15:36:00Z</dcterms:created>
  <dcterms:modified xsi:type="dcterms:W3CDTF">2021-11-22T15:36:00Z</dcterms:modified>
</cp:coreProperties>
</file>